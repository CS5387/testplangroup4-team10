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3F6" w14:textId="77777777" w:rsidR="00941D93" w:rsidRDefault="009E63E3">
      <w:pPr>
        <w:pStyle w:val="Title"/>
      </w:pPr>
      <w:r>
        <w:t>Database Table Editor</w:t>
      </w:r>
    </w:p>
    <w:p w14:paraId="536112E3" w14:textId="77777777" w:rsidR="00941D93" w:rsidRDefault="00941D93">
      <w:pPr>
        <w:pStyle w:val="Title"/>
      </w:pPr>
      <w:r>
        <w:t xml:space="preserve">Test plan  </w:t>
      </w:r>
    </w:p>
    <w:p w14:paraId="4E1E654E" w14:textId="2A4676A1" w:rsidR="00941D93" w:rsidRDefault="00941D93">
      <w:pPr>
        <w:pStyle w:val="Subtitle"/>
      </w:pPr>
      <w:r>
        <w:t xml:space="preserve">Version </w:t>
      </w:r>
      <w:ins w:id="0" w:author="Torres, Andrea F" w:date="2020-04-23T03:43:00Z">
        <w:r w:rsidR="007072B7">
          <w:t>3</w:t>
        </w:r>
      </w:ins>
      <w:del w:id="1" w:author="Torres, Andrea F" w:date="2020-04-23T02:13:00Z">
        <w:r w:rsidR="00795A62" w:rsidDel="00AD125C">
          <w:delText>1</w:delText>
        </w:r>
      </w:del>
    </w:p>
    <w:p w14:paraId="7F214F2D" w14:textId="1088CF28" w:rsidR="00941D93" w:rsidRDefault="00795A62">
      <w:pPr>
        <w:pStyle w:val="Subtitle"/>
        <w:rPr>
          <w:color w:val="000000"/>
        </w:rPr>
      </w:pPr>
      <w:r>
        <w:t xml:space="preserve">April </w:t>
      </w:r>
      <w:ins w:id="2" w:author="Torres, Andrea F" w:date="2020-04-23T02:13:00Z">
        <w:r w:rsidR="00AD125C">
          <w:t>2</w:t>
        </w:r>
      </w:ins>
      <w:ins w:id="3" w:author="Torres, Andrea F" w:date="2020-04-23T02:18:00Z">
        <w:r w:rsidR="008925EB">
          <w:t>2</w:t>
        </w:r>
      </w:ins>
      <w:del w:id="4" w:author="Torres, Andrea F" w:date="2020-04-23T02:13:00Z">
        <w:r w:rsidDel="00AD125C">
          <w:delText>8</w:delText>
        </w:r>
      </w:del>
      <w:r>
        <w:t>, 2020</w:t>
      </w:r>
    </w:p>
    <w:p w14:paraId="3BE77C7D"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9" w:name="_Toc461626763"/>
      <w:bookmarkStart w:id="10" w:name="_Toc461628993"/>
      <w:bookmarkStart w:id="11" w:name="_Toc461632035"/>
    </w:p>
    <w:p w14:paraId="3A9FAD17" w14:textId="77777777" w:rsidR="00941D93" w:rsidRDefault="00941D93">
      <w:pPr>
        <w:pStyle w:val="DocControlHeading"/>
      </w:pPr>
      <w:bookmarkStart w:id="12" w:name="_Toc38505729"/>
      <w:r>
        <w:lastRenderedPageBreak/>
        <w:t>Document Control</w:t>
      </w:r>
      <w:bookmarkEnd w:id="9"/>
      <w:bookmarkEnd w:id="10"/>
      <w:bookmarkEnd w:id="11"/>
      <w:bookmarkEnd w:id="12"/>
    </w:p>
    <w:p w14:paraId="1AC0117E" w14:textId="77777777" w:rsidR="00941D93" w:rsidRDefault="00941D93">
      <w:pPr>
        <w:pStyle w:val="DocControlHeading2"/>
      </w:pPr>
      <w:bookmarkStart w:id="13" w:name="_Toc461626764"/>
      <w:bookmarkStart w:id="14" w:name="_Toc461628994"/>
      <w:bookmarkStart w:id="15" w:name="_Toc461632036"/>
      <w:bookmarkStart w:id="16" w:name="_Toc38505730"/>
      <w:r>
        <w:t>Approval</w:t>
      </w:r>
      <w:bookmarkEnd w:id="13"/>
      <w:bookmarkEnd w:id="14"/>
      <w:bookmarkEnd w:id="15"/>
      <w:bookmarkEnd w:id="16"/>
    </w:p>
    <w:p w14:paraId="556BC2D9" w14:textId="77777777" w:rsidR="00941D93" w:rsidRDefault="00941D93">
      <w:pPr>
        <w:pStyle w:val="Paragraph"/>
      </w:pPr>
      <w:r>
        <w:t>The Guidance Team and the customer shall approve this document.</w:t>
      </w:r>
    </w:p>
    <w:p w14:paraId="221EE1E4" w14:textId="77777777" w:rsidR="00941D93" w:rsidRDefault="00941D93">
      <w:pPr>
        <w:pStyle w:val="DocControlHeading2"/>
      </w:pPr>
      <w:bookmarkStart w:id="17" w:name="_Toc461626765"/>
      <w:bookmarkStart w:id="18" w:name="_Toc461628995"/>
      <w:bookmarkStart w:id="19" w:name="_Toc461632037"/>
      <w:bookmarkStart w:id="20" w:name="_Toc38505731"/>
      <w:r>
        <w:t>Document Change Control</w:t>
      </w:r>
      <w:bookmarkEnd w:id="17"/>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557C5FE6" w14:textId="77777777">
        <w:tc>
          <w:tcPr>
            <w:tcW w:w="4428" w:type="dxa"/>
          </w:tcPr>
          <w:p w14:paraId="15CCA041" w14:textId="77777777" w:rsidR="00941D93" w:rsidRDefault="00941D93">
            <w:pPr>
              <w:jc w:val="right"/>
            </w:pPr>
            <w:r>
              <w:t>Initial Release:</w:t>
            </w:r>
          </w:p>
        </w:tc>
        <w:tc>
          <w:tcPr>
            <w:tcW w:w="4428" w:type="dxa"/>
          </w:tcPr>
          <w:p w14:paraId="662C8878" w14:textId="77777777" w:rsidR="00941D93" w:rsidRDefault="009E63E3">
            <w:r>
              <w:t>April 8, 2020</w:t>
            </w:r>
          </w:p>
        </w:tc>
      </w:tr>
      <w:tr w:rsidR="00941D93" w14:paraId="5536440A" w14:textId="77777777">
        <w:tc>
          <w:tcPr>
            <w:tcW w:w="4428" w:type="dxa"/>
          </w:tcPr>
          <w:p w14:paraId="1F77E182" w14:textId="77777777" w:rsidR="00941D93" w:rsidRDefault="00941D93">
            <w:pPr>
              <w:jc w:val="right"/>
            </w:pPr>
            <w:r>
              <w:t>Current Release:</w:t>
            </w:r>
          </w:p>
        </w:tc>
        <w:tc>
          <w:tcPr>
            <w:tcW w:w="4428" w:type="dxa"/>
          </w:tcPr>
          <w:p w14:paraId="551301BB" w14:textId="77777777" w:rsidR="00941D93" w:rsidRDefault="009E63E3">
            <w:r>
              <w:t>April 10, 2020</w:t>
            </w:r>
          </w:p>
        </w:tc>
      </w:tr>
      <w:tr w:rsidR="00941D93" w14:paraId="7ED37F22" w14:textId="77777777">
        <w:tc>
          <w:tcPr>
            <w:tcW w:w="4428" w:type="dxa"/>
          </w:tcPr>
          <w:p w14:paraId="1DDD1D0F" w14:textId="77777777" w:rsidR="00941D93" w:rsidRDefault="00941D93">
            <w:pPr>
              <w:jc w:val="right"/>
            </w:pPr>
            <w:r>
              <w:t>Indicator of Last Page in Document:</w:t>
            </w:r>
          </w:p>
        </w:tc>
        <w:tc>
          <w:tcPr>
            <w:tcW w:w="4428" w:type="dxa"/>
          </w:tcPr>
          <w:p w14:paraId="46B091BB" w14:textId="4956581F" w:rsidR="00941D93" w:rsidRDefault="00F12E72">
            <w:r>
              <w:t>**</w:t>
            </w:r>
          </w:p>
        </w:tc>
      </w:tr>
      <w:tr w:rsidR="00941D93" w14:paraId="0D3AA691" w14:textId="77777777">
        <w:tc>
          <w:tcPr>
            <w:tcW w:w="4428" w:type="dxa"/>
          </w:tcPr>
          <w:p w14:paraId="12C13124" w14:textId="77777777" w:rsidR="00941D93" w:rsidRDefault="00941D93">
            <w:pPr>
              <w:jc w:val="right"/>
            </w:pPr>
            <w:r>
              <w:t>Date of Last Review:</w:t>
            </w:r>
          </w:p>
        </w:tc>
        <w:tc>
          <w:tcPr>
            <w:tcW w:w="4428" w:type="dxa"/>
          </w:tcPr>
          <w:p w14:paraId="1886FA3D" w14:textId="77777777" w:rsidR="00941D93" w:rsidRDefault="00941D93"/>
        </w:tc>
      </w:tr>
      <w:tr w:rsidR="00941D93" w14:paraId="5AFA0B78" w14:textId="77777777">
        <w:tc>
          <w:tcPr>
            <w:tcW w:w="4428" w:type="dxa"/>
          </w:tcPr>
          <w:p w14:paraId="1E14C931" w14:textId="77777777" w:rsidR="00941D93" w:rsidRDefault="00941D93">
            <w:pPr>
              <w:jc w:val="right"/>
            </w:pPr>
            <w:r>
              <w:t>Date of Next Review:</w:t>
            </w:r>
          </w:p>
        </w:tc>
        <w:tc>
          <w:tcPr>
            <w:tcW w:w="4428" w:type="dxa"/>
          </w:tcPr>
          <w:p w14:paraId="1E771F57" w14:textId="77777777" w:rsidR="00941D93" w:rsidRDefault="00941D93"/>
        </w:tc>
      </w:tr>
      <w:tr w:rsidR="00941D93" w14:paraId="6FBE42D4" w14:textId="77777777">
        <w:tc>
          <w:tcPr>
            <w:tcW w:w="4428" w:type="dxa"/>
          </w:tcPr>
          <w:p w14:paraId="4596E3A5" w14:textId="77777777" w:rsidR="00941D93" w:rsidRDefault="00941D93">
            <w:pPr>
              <w:jc w:val="right"/>
            </w:pPr>
            <w:r>
              <w:t>Target Date for Next Update:</w:t>
            </w:r>
          </w:p>
        </w:tc>
        <w:tc>
          <w:tcPr>
            <w:tcW w:w="4428" w:type="dxa"/>
          </w:tcPr>
          <w:p w14:paraId="48A7FDBE" w14:textId="77777777" w:rsidR="00941D93" w:rsidRDefault="00941D93"/>
        </w:tc>
      </w:tr>
    </w:tbl>
    <w:p w14:paraId="7116B2ED" w14:textId="77777777" w:rsidR="00941D93" w:rsidRDefault="00941D93">
      <w:pPr>
        <w:pStyle w:val="DocControlHeading2"/>
      </w:pPr>
      <w:bookmarkStart w:id="21" w:name="_Toc461626766"/>
      <w:bookmarkStart w:id="22" w:name="_Toc461628996"/>
      <w:bookmarkStart w:id="23" w:name="_Toc461632038"/>
      <w:bookmarkStart w:id="24" w:name="_Toc38505732"/>
      <w:r>
        <w:t>Distribution List</w:t>
      </w:r>
      <w:bookmarkEnd w:id="21"/>
      <w:bookmarkEnd w:id="22"/>
      <w:bookmarkEnd w:id="23"/>
      <w:bookmarkEnd w:id="24"/>
    </w:p>
    <w:p w14:paraId="0EDB2E4E" w14:textId="77777777" w:rsidR="00941D93" w:rsidRDefault="00941D93">
      <w:pPr>
        <w:pStyle w:val="Paragraph"/>
      </w:pPr>
      <w:r>
        <w:t>This following list of people shall receive a copy of this document every time a new version of this document becomes available:</w:t>
      </w:r>
    </w:p>
    <w:p w14:paraId="098C11B9" w14:textId="77777777" w:rsidR="00941D93" w:rsidRDefault="00941D93">
      <w:pPr>
        <w:ind w:left="2160"/>
      </w:pPr>
      <w:r>
        <w:t>Guidance Team Members:</w:t>
      </w:r>
      <w:r w:rsidR="00795A62">
        <w:t xml:space="preserve">  Dr. Roach</w:t>
      </w:r>
    </w:p>
    <w:p w14:paraId="5D90A033" w14:textId="77777777" w:rsidR="00941D93" w:rsidRDefault="00941D93">
      <w:pPr>
        <w:ind w:left="2160"/>
      </w:pPr>
    </w:p>
    <w:p w14:paraId="105EB4FF" w14:textId="310D62A6" w:rsidR="00941D93" w:rsidRDefault="00941D93">
      <w:pPr>
        <w:ind w:left="1440" w:firstLine="720"/>
      </w:pPr>
      <w:r>
        <w:t>Team Members:</w:t>
      </w:r>
      <w:r w:rsidR="00795A62">
        <w:t xml:space="preserve"> </w:t>
      </w:r>
      <w:ins w:id="25" w:author="Torres, Andrea F" w:date="2020-04-23T02:23:00Z">
        <w:r w:rsidR="008925EB">
          <w:t>Torres</w:t>
        </w:r>
      </w:ins>
      <w:ins w:id="26" w:author="Torres, Andrea F" w:date="2020-04-23T02:24:00Z">
        <w:r w:rsidR="008925EB">
          <w:t>,</w:t>
        </w:r>
      </w:ins>
      <w:ins w:id="27" w:author="Torres, Andrea F" w:date="2020-04-23T02:23:00Z">
        <w:r w:rsidR="008925EB">
          <w:t xml:space="preserve"> Andrea </w:t>
        </w:r>
      </w:ins>
      <w:ins w:id="28" w:author="Torres, Andrea F" w:date="2020-04-23T02:24:00Z">
        <w:r w:rsidR="008925EB">
          <w:t>|</w:t>
        </w:r>
      </w:ins>
      <w:ins w:id="29" w:author="Torres, Andrea F" w:date="2020-04-23T02:23:00Z">
        <w:r w:rsidR="008925EB">
          <w:t xml:space="preserve"> Pincus, Nicholas R.</w:t>
        </w:r>
      </w:ins>
      <w:ins w:id="30" w:author="Torres, Andrea F" w:date="2020-04-23T02:24:00Z">
        <w:r w:rsidR="008925EB">
          <w:t>|</w:t>
        </w:r>
      </w:ins>
      <w:ins w:id="31" w:author="Torres, Andrea F" w:date="2020-04-23T02:23:00Z">
        <w:r w:rsidR="008925EB">
          <w:t xml:space="preserve"> De La Cruz, Julio </w:t>
        </w:r>
      </w:ins>
      <w:del w:id="32" w:author="Torres, Andrea F" w:date="2020-04-23T02:23:00Z">
        <w:r w:rsidR="00795A62" w:rsidDel="008925EB">
          <w:delText>Andrea Torres, Julio De La Cruz, Kevin Honsaker</w:delText>
        </w:r>
      </w:del>
    </w:p>
    <w:p w14:paraId="1C5266C4" w14:textId="77777777" w:rsidR="00941D93" w:rsidRDefault="00941D93">
      <w:pPr>
        <w:pStyle w:val="DocControlHeading2"/>
      </w:pPr>
      <w:bookmarkStart w:id="33" w:name="_Toc461626767"/>
      <w:bookmarkStart w:id="34" w:name="_Toc461628997"/>
      <w:bookmarkStart w:id="35" w:name="_Toc461632039"/>
      <w:bookmarkStart w:id="36" w:name="_Toc38505733"/>
      <w:r>
        <w:t>Change Summary</w:t>
      </w:r>
      <w:bookmarkEnd w:id="33"/>
      <w:bookmarkEnd w:id="34"/>
      <w:bookmarkEnd w:id="35"/>
      <w:bookmarkEnd w:id="36"/>
    </w:p>
    <w:p w14:paraId="203D35A9" w14:textId="77777777" w:rsidR="00941D93" w:rsidRDefault="00941D93">
      <w:pPr>
        <w:pStyle w:val="Paragraph"/>
      </w:pPr>
      <w:r>
        <w:t>The following table details changes made between versions of this document</w:t>
      </w:r>
    </w:p>
    <w:p w14:paraId="674060AB"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440"/>
        <w:gridCol w:w="1530"/>
        <w:gridCol w:w="3978"/>
      </w:tblGrid>
      <w:tr w:rsidR="00941D93" w14:paraId="3D73A45B" w14:textId="77777777" w:rsidTr="00795A62">
        <w:tc>
          <w:tcPr>
            <w:tcW w:w="1764" w:type="dxa"/>
          </w:tcPr>
          <w:p w14:paraId="2BC97CE1" w14:textId="77777777" w:rsidR="00941D93" w:rsidRDefault="00941D93">
            <w:pPr>
              <w:jc w:val="center"/>
            </w:pPr>
            <w:r>
              <w:t>Version</w:t>
            </w:r>
          </w:p>
        </w:tc>
        <w:tc>
          <w:tcPr>
            <w:tcW w:w="1440" w:type="dxa"/>
          </w:tcPr>
          <w:p w14:paraId="6BC887C5" w14:textId="77777777" w:rsidR="00941D93" w:rsidRDefault="00941D93">
            <w:pPr>
              <w:jc w:val="center"/>
            </w:pPr>
            <w:r>
              <w:t>Date</w:t>
            </w:r>
          </w:p>
        </w:tc>
        <w:tc>
          <w:tcPr>
            <w:tcW w:w="1530" w:type="dxa"/>
          </w:tcPr>
          <w:p w14:paraId="070D8E13" w14:textId="77777777" w:rsidR="00941D93" w:rsidRDefault="00941D93">
            <w:pPr>
              <w:jc w:val="center"/>
            </w:pPr>
            <w:r>
              <w:t>Modifier</w:t>
            </w:r>
          </w:p>
        </w:tc>
        <w:tc>
          <w:tcPr>
            <w:tcW w:w="3978" w:type="dxa"/>
          </w:tcPr>
          <w:p w14:paraId="2E102BF8" w14:textId="77777777" w:rsidR="00941D93" w:rsidRDefault="00941D93">
            <w:pPr>
              <w:jc w:val="center"/>
            </w:pPr>
            <w:r>
              <w:t>Description</w:t>
            </w:r>
          </w:p>
        </w:tc>
      </w:tr>
      <w:tr w:rsidR="00941D93" w14:paraId="7A1A477C" w14:textId="77777777" w:rsidTr="00795A62">
        <w:tc>
          <w:tcPr>
            <w:tcW w:w="1764" w:type="dxa"/>
          </w:tcPr>
          <w:p w14:paraId="18751A0B" w14:textId="77777777" w:rsidR="00941D93" w:rsidRDefault="00795A62">
            <w:pPr>
              <w:jc w:val="center"/>
            </w:pPr>
            <w:r>
              <w:t>1</w:t>
            </w:r>
          </w:p>
        </w:tc>
        <w:tc>
          <w:tcPr>
            <w:tcW w:w="1440" w:type="dxa"/>
          </w:tcPr>
          <w:p w14:paraId="5F74C972" w14:textId="77777777" w:rsidR="00941D93" w:rsidRDefault="00795A62">
            <w:pPr>
              <w:jc w:val="center"/>
            </w:pPr>
            <w:r>
              <w:t>April 8, 2020</w:t>
            </w:r>
          </w:p>
        </w:tc>
        <w:tc>
          <w:tcPr>
            <w:tcW w:w="1530" w:type="dxa"/>
          </w:tcPr>
          <w:p w14:paraId="1E61161F" w14:textId="77777777" w:rsidR="00941D93" w:rsidRDefault="00795A62">
            <w:pPr>
              <w:jc w:val="center"/>
            </w:pPr>
            <w:r>
              <w:t>Andrea Torres</w:t>
            </w:r>
          </w:p>
        </w:tc>
        <w:tc>
          <w:tcPr>
            <w:tcW w:w="3978" w:type="dxa"/>
          </w:tcPr>
          <w:p w14:paraId="0D9A78D5" w14:textId="77777777" w:rsidR="00941D93" w:rsidRDefault="00795A62">
            <w:pPr>
              <w:pStyle w:val="TableText"/>
              <w:widowControl/>
              <w:spacing w:before="0" w:after="0"/>
              <w:jc w:val="center"/>
              <w:pPrChange w:id="37" w:author="Torres, Andrea F" w:date="2020-04-23T02:14:00Z">
                <w:pPr>
                  <w:pStyle w:val="TableText"/>
                  <w:widowControl/>
                  <w:spacing w:before="0" w:after="0"/>
                </w:pPr>
              </w:pPrChange>
            </w:pPr>
            <w:r>
              <w:t>Initial Release of Document</w:t>
            </w:r>
          </w:p>
        </w:tc>
      </w:tr>
      <w:tr w:rsidR="00941D93" w14:paraId="547196FB" w14:textId="77777777" w:rsidTr="00795A62">
        <w:tc>
          <w:tcPr>
            <w:tcW w:w="1764" w:type="dxa"/>
          </w:tcPr>
          <w:p w14:paraId="5D356485" w14:textId="41397743" w:rsidR="00941D93" w:rsidRDefault="00AD125C">
            <w:pPr>
              <w:jc w:val="center"/>
              <w:pPrChange w:id="38" w:author="Torres, Andrea F" w:date="2020-04-23T02:14:00Z">
                <w:pPr/>
              </w:pPrChange>
            </w:pPr>
            <w:ins w:id="39" w:author="Torres, Andrea F" w:date="2020-04-23T02:13:00Z">
              <w:r>
                <w:t>2</w:t>
              </w:r>
            </w:ins>
          </w:p>
        </w:tc>
        <w:tc>
          <w:tcPr>
            <w:tcW w:w="1440" w:type="dxa"/>
          </w:tcPr>
          <w:p w14:paraId="645E218C" w14:textId="26987C3E" w:rsidR="00941D93" w:rsidRDefault="00AD125C">
            <w:pPr>
              <w:jc w:val="center"/>
              <w:pPrChange w:id="40" w:author="Torres, Andrea F" w:date="2020-04-23T02:14:00Z">
                <w:pPr/>
              </w:pPrChange>
            </w:pPr>
            <w:ins w:id="41" w:author="Torres, Andrea F" w:date="2020-04-23T02:13:00Z">
              <w:r>
                <w:t>April 19 2020</w:t>
              </w:r>
            </w:ins>
          </w:p>
        </w:tc>
        <w:tc>
          <w:tcPr>
            <w:tcW w:w="1530" w:type="dxa"/>
          </w:tcPr>
          <w:p w14:paraId="0A39F2E5" w14:textId="454666B3" w:rsidR="00941D93" w:rsidRDefault="00AD125C">
            <w:pPr>
              <w:jc w:val="center"/>
              <w:pPrChange w:id="42" w:author="Torres, Andrea F" w:date="2020-04-23T02:14:00Z">
                <w:pPr/>
              </w:pPrChange>
            </w:pPr>
            <w:ins w:id="43" w:author="Torres, Andrea F" w:date="2020-04-23T02:13:00Z">
              <w:r>
                <w:t>Andrea Torres</w:t>
              </w:r>
            </w:ins>
          </w:p>
        </w:tc>
        <w:tc>
          <w:tcPr>
            <w:tcW w:w="3978" w:type="dxa"/>
          </w:tcPr>
          <w:p w14:paraId="6C27F868" w14:textId="1266F3EB" w:rsidR="00941D93" w:rsidRDefault="00AD125C">
            <w:pPr>
              <w:jc w:val="center"/>
              <w:pPrChange w:id="44" w:author="Torres, Andrea F" w:date="2020-04-23T02:14:00Z">
                <w:pPr/>
              </w:pPrChange>
            </w:pPr>
            <w:ins w:id="45" w:author="Torres, Andrea F" w:date="2020-04-23T02:13:00Z">
              <w:r>
                <w:t xml:space="preserve">Table is updated based on </w:t>
              </w:r>
            </w:ins>
            <w:ins w:id="46" w:author="Torres, Andrea F" w:date="2020-04-23T02:14:00Z">
              <w:r>
                <w:t>reviewers’</w:t>
              </w:r>
            </w:ins>
            <w:ins w:id="47" w:author="Torres, Andrea F" w:date="2020-04-23T02:13:00Z">
              <w:r>
                <w:t xml:space="preserve"> comments</w:t>
              </w:r>
            </w:ins>
          </w:p>
        </w:tc>
      </w:tr>
      <w:tr w:rsidR="00941D93" w14:paraId="7104DB06" w14:textId="77777777" w:rsidTr="00795A62">
        <w:tc>
          <w:tcPr>
            <w:tcW w:w="1764" w:type="dxa"/>
          </w:tcPr>
          <w:p w14:paraId="24B9F5EC" w14:textId="088E8141" w:rsidR="00941D93" w:rsidRDefault="00AD125C">
            <w:pPr>
              <w:jc w:val="center"/>
              <w:pPrChange w:id="48" w:author="Torres, Andrea F" w:date="2020-04-23T02:14:00Z">
                <w:pPr/>
              </w:pPrChange>
            </w:pPr>
            <w:ins w:id="49" w:author="Torres, Andrea F" w:date="2020-04-23T02:13:00Z">
              <w:r>
                <w:t>3</w:t>
              </w:r>
            </w:ins>
          </w:p>
        </w:tc>
        <w:tc>
          <w:tcPr>
            <w:tcW w:w="1440" w:type="dxa"/>
          </w:tcPr>
          <w:p w14:paraId="0D1C374E" w14:textId="7F034F1B" w:rsidR="00941D93" w:rsidRDefault="00AD125C">
            <w:pPr>
              <w:jc w:val="center"/>
              <w:pPrChange w:id="50" w:author="Torres, Andrea F" w:date="2020-04-23T02:14:00Z">
                <w:pPr/>
              </w:pPrChange>
            </w:pPr>
            <w:ins w:id="51" w:author="Torres, Andrea F" w:date="2020-04-23T02:14:00Z">
              <w:r>
                <w:t>April 2</w:t>
              </w:r>
            </w:ins>
            <w:ins w:id="52" w:author="Torres, Andrea F" w:date="2020-04-23T02:18:00Z">
              <w:r w:rsidR="008925EB">
                <w:t>2</w:t>
              </w:r>
            </w:ins>
          </w:p>
        </w:tc>
        <w:tc>
          <w:tcPr>
            <w:tcW w:w="1530" w:type="dxa"/>
          </w:tcPr>
          <w:p w14:paraId="0E825347" w14:textId="7EA43DF1" w:rsidR="00941D93" w:rsidRDefault="00AD125C">
            <w:pPr>
              <w:jc w:val="center"/>
              <w:pPrChange w:id="53" w:author="Torres, Andrea F" w:date="2020-04-23T02:14:00Z">
                <w:pPr/>
              </w:pPrChange>
            </w:pPr>
            <w:ins w:id="54" w:author="Torres, Andrea F" w:date="2020-04-23T02:14:00Z">
              <w:r>
                <w:t>Andrea Torres</w:t>
              </w:r>
            </w:ins>
          </w:p>
        </w:tc>
        <w:tc>
          <w:tcPr>
            <w:tcW w:w="3978" w:type="dxa"/>
          </w:tcPr>
          <w:p w14:paraId="38C17727" w14:textId="2C940DAB" w:rsidR="00941D93" w:rsidRDefault="00AD125C">
            <w:pPr>
              <w:jc w:val="center"/>
              <w:pPrChange w:id="55" w:author="Torres, Andrea F" w:date="2020-04-23T02:14:00Z">
                <w:pPr/>
              </w:pPrChange>
            </w:pPr>
            <w:ins w:id="56" w:author="Torres, Andrea F" w:date="2020-04-23T02:14:00Z">
              <w:r>
                <w:t>Tests for comparison are added.</w:t>
              </w:r>
            </w:ins>
          </w:p>
        </w:tc>
      </w:tr>
    </w:tbl>
    <w:p w14:paraId="6253566F" w14:textId="77777777" w:rsidR="00941D93" w:rsidRDefault="00941D93">
      <w:pPr>
        <w:ind w:left="144"/>
        <w:jc w:val="center"/>
        <w:pPrChange w:id="57" w:author="Torres, Andrea F" w:date="2020-04-23T02:14:00Z">
          <w:pPr>
            <w:ind w:left="144"/>
          </w:pPr>
        </w:pPrChange>
      </w:pPr>
    </w:p>
    <w:p w14:paraId="3227D7D6" w14:textId="77777777" w:rsidR="00941D93" w:rsidRDefault="00941D93">
      <w:pPr>
        <w:ind w:left="144"/>
      </w:pPr>
    </w:p>
    <w:p w14:paraId="3D8FFBB8" w14:textId="77777777" w:rsidR="00941D93" w:rsidRDefault="00941D93">
      <w:pPr>
        <w:ind w:left="144"/>
      </w:pPr>
    </w:p>
    <w:p w14:paraId="57B8868D" w14:textId="77777777" w:rsidR="00941D93" w:rsidRDefault="00941D93">
      <w:pPr>
        <w:ind w:left="144"/>
      </w:pPr>
    </w:p>
    <w:p w14:paraId="5D0EBEB7" w14:textId="77777777" w:rsidR="00941D93" w:rsidRDefault="00941D93">
      <w:pPr>
        <w:pStyle w:val="Paragraph"/>
      </w:pPr>
    </w:p>
    <w:p w14:paraId="19B7571D" w14:textId="77777777" w:rsidR="009E63E3" w:rsidRDefault="009E63E3">
      <w:pPr>
        <w:pStyle w:val="Paragraph"/>
      </w:pPr>
    </w:p>
    <w:p w14:paraId="2995A4D7" w14:textId="77777777" w:rsidR="009E63E3" w:rsidRDefault="009E63E3">
      <w:pPr>
        <w:pStyle w:val="Paragraph"/>
      </w:pPr>
    </w:p>
    <w:p w14:paraId="6CE19382" w14:textId="77777777" w:rsidR="009E63E3" w:rsidRDefault="009E63E3">
      <w:pPr>
        <w:pStyle w:val="Paragraph"/>
      </w:pPr>
    </w:p>
    <w:p w14:paraId="24E4E667" w14:textId="77777777" w:rsidR="009E63E3" w:rsidRDefault="009E63E3">
      <w:pPr>
        <w:pStyle w:val="Paragraph"/>
      </w:pPr>
    </w:p>
    <w:p w14:paraId="7C67C0C6" w14:textId="77777777" w:rsidR="009E63E3" w:rsidRDefault="009E63E3">
      <w:pPr>
        <w:pStyle w:val="Paragraph"/>
      </w:pPr>
    </w:p>
    <w:p w14:paraId="335B7773" w14:textId="77777777" w:rsidR="009E63E3" w:rsidRDefault="009E63E3">
      <w:pPr>
        <w:pStyle w:val="Paragraph"/>
      </w:pPr>
    </w:p>
    <w:p w14:paraId="570232A5" w14:textId="77777777" w:rsidR="009E63E3" w:rsidRDefault="009E63E3">
      <w:pPr>
        <w:pStyle w:val="Paragraph"/>
      </w:pPr>
    </w:p>
    <w:p w14:paraId="0A5DC2CE" w14:textId="77777777" w:rsidR="009E63E3" w:rsidRDefault="009E63E3">
      <w:pPr>
        <w:pStyle w:val="Paragraph"/>
      </w:pPr>
    </w:p>
    <w:p w14:paraId="4A070AAA" w14:textId="77777777" w:rsidR="009E63E3" w:rsidRDefault="009E63E3">
      <w:pPr>
        <w:pStyle w:val="Paragraph"/>
      </w:pPr>
    </w:p>
    <w:p w14:paraId="0B30ED95" w14:textId="77777777" w:rsidR="009E63E3" w:rsidRDefault="009E63E3">
      <w:pPr>
        <w:pStyle w:val="Paragraph"/>
      </w:pPr>
    </w:p>
    <w:p w14:paraId="6F172E17" w14:textId="77777777" w:rsidR="009E63E3" w:rsidRDefault="009E63E3">
      <w:pPr>
        <w:pStyle w:val="Paragraph"/>
      </w:pPr>
    </w:p>
    <w:p w14:paraId="675014B3" w14:textId="77777777" w:rsidR="009E63E3" w:rsidRDefault="009E63E3">
      <w:pPr>
        <w:pStyle w:val="Paragraph"/>
      </w:pPr>
    </w:p>
    <w:p w14:paraId="06370A0C" w14:textId="77777777" w:rsidR="00941D93" w:rsidRDefault="00941D93">
      <w:pPr>
        <w:ind w:left="144"/>
      </w:pPr>
    </w:p>
    <w:p w14:paraId="08891ADF" w14:textId="77777777" w:rsidR="00941D93" w:rsidRDefault="00941D93">
      <w:pPr>
        <w:pStyle w:val="TOC2"/>
        <w:rPr>
          <w:sz w:val="28"/>
        </w:rPr>
      </w:pPr>
      <w:r>
        <w:rPr>
          <w:sz w:val="28"/>
        </w:rPr>
        <w:t>Table of Contents</w:t>
      </w:r>
    </w:p>
    <w:commentRangeStart w:id="58"/>
    <w:p w14:paraId="541BC451" w14:textId="48CB7C39" w:rsidR="007072B7" w:rsidRDefault="00941D93">
      <w:pPr>
        <w:pStyle w:val="TOC1"/>
        <w:rPr>
          <w:ins w:id="59" w:author="Torres, Andrea F" w:date="2020-04-23T03:41:00Z"/>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ins w:id="60" w:author="Torres, Andrea F" w:date="2020-04-23T03:42:00Z">
        <w:r w:rsidR="007072B7">
          <w:rPr>
            <w:sz w:val="28"/>
          </w:rPr>
          <w:t>l</w:t>
        </w:r>
      </w:ins>
      <w:ins w:id="61" w:author="Torres, Andrea F" w:date="2020-04-23T03:41:00Z">
        <w:r w:rsidR="007072B7" w:rsidRPr="0086286E">
          <w:rPr>
            <w:rStyle w:val="Hyperlink"/>
            <w:noProof/>
          </w:rPr>
          <w:fldChar w:fldCharType="begin"/>
        </w:r>
        <w:r w:rsidR="007072B7" w:rsidRPr="0086286E">
          <w:rPr>
            <w:rStyle w:val="Hyperlink"/>
            <w:noProof/>
          </w:rPr>
          <w:instrText xml:space="preserve"> </w:instrText>
        </w:r>
        <w:r w:rsidR="007072B7">
          <w:rPr>
            <w:noProof/>
          </w:rPr>
          <w:instrText>HYPERLINK \l "_Toc38505729"</w:instrText>
        </w:r>
        <w:r w:rsidR="007072B7" w:rsidRPr="0086286E">
          <w:rPr>
            <w:rStyle w:val="Hyperlink"/>
            <w:noProof/>
          </w:rPr>
          <w:instrText xml:space="preserve"> </w:instrText>
        </w:r>
        <w:r w:rsidR="007072B7" w:rsidRPr="0086286E">
          <w:rPr>
            <w:rStyle w:val="Hyperlink"/>
            <w:noProof/>
          </w:rPr>
        </w:r>
        <w:r w:rsidR="007072B7" w:rsidRPr="0086286E">
          <w:rPr>
            <w:rStyle w:val="Hyperlink"/>
            <w:noProof/>
          </w:rPr>
          <w:fldChar w:fldCharType="separate"/>
        </w:r>
        <w:r w:rsidR="007072B7" w:rsidRPr="0086286E">
          <w:rPr>
            <w:rStyle w:val="Hyperlink"/>
            <w:noProof/>
          </w:rPr>
          <w:t>Document Control</w:t>
        </w:r>
        <w:r w:rsidR="007072B7">
          <w:rPr>
            <w:noProof/>
            <w:webHidden/>
          </w:rPr>
          <w:tab/>
        </w:r>
        <w:r w:rsidR="007072B7">
          <w:rPr>
            <w:noProof/>
            <w:webHidden/>
          </w:rPr>
          <w:fldChar w:fldCharType="begin"/>
        </w:r>
        <w:r w:rsidR="007072B7">
          <w:rPr>
            <w:noProof/>
            <w:webHidden/>
          </w:rPr>
          <w:instrText xml:space="preserve"> PAGEREF _Toc38505729 \h </w:instrText>
        </w:r>
        <w:r w:rsidR="007072B7">
          <w:rPr>
            <w:noProof/>
            <w:webHidden/>
          </w:rPr>
        </w:r>
      </w:ins>
      <w:r w:rsidR="007072B7">
        <w:rPr>
          <w:noProof/>
          <w:webHidden/>
        </w:rPr>
        <w:fldChar w:fldCharType="separate"/>
      </w:r>
      <w:ins w:id="62" w:author="Torres, Andrea F" w:date="2020-04-23T03:41:00Z">
        <w:r w:rsidR="007072B7">
          <w:rPr>
            <w:noProof/>
            <w:webHidden/>
          </w:rPr>
          <w:t>ii</w:t>
        </w:r>
        <w:r w:rsidR="007072B7">
          <w:rPr>
            <w:noProof/>
            <w:webHidden/>
          </w:rPr>
          <w:fldChar w:fldCharType="end"/>
        </w:r>
        <w:r w:rsidR="007072B7" w:rsidRPr="0086286E">
          <w:rPr>
            <w:rStyle w:val="Hyperlink"/>
            <w:noProof/>
          </w:rPr>
          <w:fldChar w:fldCharType="end"/>
        </w:r>
      </w:ins>
    </w:p>
    <w:p w14:paraId="48472B1F" w14:textId="5362F37D" w:rsidR="007072B7" w:rsidRDefault="007072B7">
      <w:pPr>
        <w:pStyle w:val="TOC2"/>
        <w:rPr>
          <w:ins w:id="63" w:author="Torres, Andrea F" w:date="2020-04-23T03:41:00Z"/>
          <w:rFonts w:asciiTheme="minorHAnsi" w:eastAsiaTheme="minorEastAsia" w:hAnsiTheme="minorHAnsi" w:cstheme="minorBidi"/>
          <w:b w:val="0"/>
          <w:bCs w:val="0"/>
          <w:smallCaps w:val="0"/>
          <w:noProof/>
          <w:sz w:val="22"/>
          <w:szCs w:val="22"/>
        </w:rPr>
      </w:pPr>
      <w:ins w:id="64"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"_Toc38505730"</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Approval</w:t>
        </w:r>
        <w:r>
          <w:rPr>
            <w:noProof/>
            <w:webHidden/>
          </w:rPr>
          <w:tab/>
        </w:r>
        <w:r>
          <w:rPr>
            <w:noProof/>
            <w:webHidden/>
          </w:rPr>
          <w:fldChar w:fldCharType="begin"/>
        </w:r>
        <w:r>
          <w:rPr>
            <w:noProof/>
            <w:webHidden/>
          </w:rPr>
          <w:instrText xml:space="preserve"> PAGEREF _Toc38505730 \h </w:instrText>
        </w:r>
        <w:r>
          <w:rPr>
            <w:noProof/>
            <w:webHidden/>
          </w:rPr>
        </w:r>
      </w:ins>
      <w:r>
        <w:rPr>
          <w:noProof/>
          <w:webHidden/>
        </w:rPr>
        <w:fldChar w:fldCharType="separate"/>
      </w:r>
      <w:ins w:id="65" w:author="Torres, Andrea F" w:date="2020-04-23T03:41:00Z">
        <w:r>
          <w:rPr>
            <w:noProof/>
            <w:webHidden/>
          </w:rPr>
          <w:t>ii</w:t>
        </w:r>
        <w:r>
          <w:rPr>
            <w:noProof/>
            <w:webHidden/>
          </w:rPr>
          <w:fldChar w:fldCharType="end"/>
        </w:r>
        <w:r w:rsidRPr="0086286E">
          <w:rPr>
            <w:rStyle w:val="Hyperlink"/>
            <w:noProof/>
          </w:rPr>
          <w:fldChar w:fldCharType="end"/>
        </w:r>
      </w:ins>
    </w:p>
    <w:p w14:paraId="6D4E19FA" w14:textId="4D11D049" w:rsidR="007072B7" w:rsidRDefault="007072B7">
      <w:pPr>
        <w:pStyle w:val="TOC2"/>
        <w:rPr>
          <w:ins w:id="66" w:author="Torres, Andrea F" w:date="2020-04-23T03:41:00Z"/>
          <w:rFonts w:asciiTheme="minorHAnsi" w:eastAsiaTheme="minorEastAsia" w:hAnsiTheme="minorHAnsi" w:cstheme="minorBidi"/>
          <w:b w:val="0"/>
          <w:bCs w:val="0"/>
          <w:smallCaps w:val="0"/>
          <w:noProof/>
          <w:sz w:val="22"/>
          <w:szCs w:val="22"/>
        </w:rPr>
      </w:pPr>
      <w:ins w:id="67"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"_Toc38505731"</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Document Change Control</w:t>
        </w:r>
        <w:r>
          <w:rPr>
            <w:noProof/>
            <w:webHidden/>
          </w:rPr>
          <w:tab/>
        </w:r>
        <w:r>
          <w:rPr>
            <w:noProof/>
            <w:webHidden/>
          </w:rPr>
          <w:fldChar w:fldCharType="begin"/>
        </w:r>
        <w:r>
          <w:rPr>
            <w:noProof/>
            <w:webHidden/>
          </w:rPr>
          <w:instrText xml:space="preserve"> PAGEREF _Toc38505731 \h </w:instrText>
        </w:r>
        <w:r>
          <w:rPr>
            <w:noProof/>
            <w:webHidden/>
          </w:rPr>
        </w:r>
      </w:ins>
      <w:r>
        <w:rPr>
          <w:noProof/>
          <w:webHidden/>
        </w:rPr>
        <w:fldChar w:fldCharType="separate"/>
      </w:r>
      <w:ins w:id="68" w:author="Torres, Andrea F" w:date="2020-04-23T03:41:00Z">
        <w:r>
          <w:rPr>
            <w:noProof/>
            <w:webHidden/>
          </w:rPr>
          <w:t>ii</w:t>
        </w:r>
        <w:r>
          <w:rPr>
            <w:noProof/>
            <w:webHidden/>
          </w:rPr>
          <w:fldChar w:fldCharType="end"/>
        </w:r>
        <w:r w:rsidRPr="0086286E">
          <w:rPr>
            <w:rStyle w:val="Hyperlink"/>
            <w:noProof/>
          </w:rPr>
          <w:fldChar w:fldCharType="end"/>
        </w:r>
      </w:ins>
    </w:p>
    <w:p w14:paraId="6847843A" w14:textId="7B31817E" w:rsidR="007072B7" w:rsidRDefault="007072B7">
      <w:pPr>
        <w:pStyle w:val="TOC2"/>
        <w:rPr>
          <w:ins w:id="69" w:author="Torres, Andrea F" w:date="2020-04-23T03:41:00Z"/>
          <w:rFonts w:asciiTheme="minorHAnsi" w:eastAsiaTheme="minorEastAsia" w:hAnsiTheme="minorHAnsi" w:cstheme="minorBidi"/>
          <w:b w:val="0"/>
          <w:bCs w:val="0"/>
          <w:smallCaps w:val="0"/>
          <w:noProof/>
          <w:sz w:val="22"/>
          <w:szCs w:val="22"/>
        </w:rPr>
      </w:pPr>
      <w:ins w:id="70"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"_Toc38505732"</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Distribution List</w:t>
        </w:r>
        <w:r>
          <w:rPr>
            <w:noProof/>
            <w:webHidden/>
          </w:rPr>
          <w:tab/>
        </w:r>
        <w:r>
          <w:rPr>
            <w:noProof/>
            <w:webHidden/>
          </w:rPr>
          <w:fldChar w:fldCharType="begin"/>
        </w:r>
        <w:r>
          <w:rPr>
            <w:noProof/>
            <w:webHidden/>
          </w:rPr>
          <w:instrText xml:space="preserve"> PAGEREF _Toc38505732 \h </w:instrText>
        </w:r>
        <w:r>
          <w:rPr>
            <w:noProof/>
            <w:webHidden/>
          </w:rPr>
        </w:r>
      </w:ins>
      <w:r>
        <w:rPr>
          <w:noProof/>
          <w:webHidden/>
        </w:rPr>
        <w:fldChar w:fldCharType="separate"/>
      </w:r>
      <w:ins w:id="71" w:author="Torres, Andrea F" w:date="2020-04-23T03:41:00Z">
        <w:r>
          <w:rPr>
            <w:noProof/>
            <w:webHidden/>
          </w:rPr>
          <w:t>ii</w:t>
        </w:r>
        <w:r>
          <w:rPr>
            <w:noProof/>
            <w:webHidden/>
          </w:rPr>
          <w:fldChar w:fldCharType="end"/>
        </w:r>
        <w:r w:rsidRPr="0086286E">
          <w:rPr>
            <w:rStyle w:val="Hyperlink"/>
            <w:noProof/>
          </w:rPr>
          <w:fldChar w:fldCharType="end"/>
        </w:r>
      </w:ins>
    </w:p>
    <w:p w14:paraId="1AA8A161" w14:textId="672B105A" w:rsidR="007072B7" w:rsidRDefault="007072B7">
      <w:pPr>
        <w:pStyle w:val="TOC2"/>
        <w:rPr>
          <w:ins w:id="72" w:author="Torres, Andrea F" w:date="2020-04-23T03:41:00Z"/>
          <w:rFonts w:asciiTheme="minorHAnsi" w:eastAsiaTheme="minorEastAsia" w:hAnsiTheme="minorHAnsi" w:cstheme="minorBidi"/>
          <w:b w:val="0"/>
          <w:bCs w:val="0"/>
          <w:smallCaps w:val="0"/>
          <w:noProof/>
          <w:sz w:val="22"/>
          <w:szCs w:val="22"/>
        </w:rPr>
      </w:pPr>
      <w:ins w:id="73"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"_Toc38505733"</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Change Summary</w:t>
        </w:r>
        <w:r>
          <w:rPr>
            <w:noProof/>
            <w:webHidden/>
          </w:rPr>
          <w:tab/>
        </w:r>
        <w:r>
          <w:rPr>
            <w:noProof/>
            <w:webHidden/>
          </w:rPr>
          <w:fldChar w:fldCharType="begin"/>
        </w:r>
        <w:r>
          <w:rPr>
            <w:noProof/>
            <w:webHidden/>
          </w:rPr>
          <w:instrText xml:space="preserve"> PAGEREF _Toc38505733 \h </w:instrText>
        </w:r>
        <w:r>
          <w:rPr>
            <w:noProof/>
            <w:webHidden/>
          </w:rPr>
        </w:r>
      </w:ins>
      <w:r>
        <w:rPr>
          <w:noProof/>
          <w:webHidden/>
        </w:rPr>
        <w:fldChar w:fldCharType="separate"/>
      </w:r>
      <w:ins w:id="74" w:author="Torres, Andrea F" w:date="2020-04-23T03:41:00Z">
        <w:r>
          <w:rPr>
            <w:noProof/>
            <w:webHidden/>
          </w:rPr>
          <w:t>ii</w:t>
        </w:r>
        <w:r>
          <w:rPr>
            <w:noProof/>
            <w:webHidden/>
          </w:rPr>
          <w:fldChar w:fldCharType="end"/>
        </w:r>
        <w:r w:rsidRPr="0086286E">
          <w:rPr>
            <w:rStyle w:val="Hyperlink"/>
            <w:noProof/>
          </w:rPr>
          <w:fldChar w:fldCharType="end"/>
        </w:r>
      </w:ins>
    </w:p>
    <w:p w14:paraId="5243C6D3" w14:textId="600845A8" w:rsidR="007072B7" w:rsidRDefault="007072B7">
      <w:pPr>
        <w:pStyle w:val="TOC1"/>
        <w:tabs>
          <w:tab w:val="left" w:pos="400"/>
        </w:tabs>
        <w:rPr>
          <w:ins w:id="75" w:author="Torres, Andrea F" w:date="2020-04-23T03:41:00Z"/>
          <w:rFonts w:asciiTheme="minorHAnsi" w:eastAsiaTheme="minorEastAsia" w:hAnsiTheme="minorHAnsi" w:cstheme="minorBidi"/>
          <w:b w:val="0"/>
          <w:caps w:val="0"/>
          <w:noProof/>
          <w:sz w:val="22"/>
          <w:szCs w:val="22"/>
        </w:rPr>
      </w:pPr>
      <w:ins w:id="76"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"_Toc38505734"</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w:t>
        </w:r>
        <w:r>
          <w:rPr>
            <w:rFonts w:asciiTheme="minorHAnsi" w:eastAsiaTheme="minorEastAsia" w:hAnsiTheme="minorHAnsi" w:cstheme="minorBidi"/>
            <w:b w:val="0"/>
            <w:caps w:val="0"/>
            <w:noProof/>
            <w:sz w:val="22"/>
            <w:szCs w:val="22"/>
          </w:rPr>
          <w:tab/>
        </w:r>
        <w:r w:rsidRPr="0086286E">
          <w:rPr>
            <w:rStyle w:val="Hyperlink"/>
            <w:noProof/>
          </w:rPr>
          <w:t>Introduction</w:t>
        </w:r>
        <w:r>
          <w:rPr>
            <w:noProof/>
            <w:webHidden/>
          </w:rPr>
          <w:tab/>
        </w:r>
        <w:r>
          <w:rPr>
            <w:noProof/>
            <w:webHidden/>
          </w:rPr>
          <w:fldChar w:fldCharType="begin"/>
        </w:r>
        <w:r>
          <w:rPr>
            <w:noProof/>
            <w:webHidden/>
          </w:rPr>
          <w:instrText xml:space="preserve"> PAGEREF _Toc38505734 \h </w:instrText>
        </w:r>
        <w:r>
          <w:rPr>
            <w:noProof/>
            <w:webHidden/>
          </w:rPr>
        </w:r>
      </w:ins>
      <w:r>
        <w:rPr>
          <w:noProof/>
          <w:webHidden/>
        </w:rPr>
        <w:fldChar w:fldCharType="separate"/>
      </w:r>
      <w:ins w:id="77" w:author="Torres, Andrea F" w:date="2020-04-23T03:41:00Z">
        <w:r>
          <w:rPr>
            <w:noProof/>
            <w:webHidden/>
          </w:rPr>
          <w:t>1</w:t>
        </w:r>
        <w:r>
          <w:rPr>
            <w:noProof/>
            <w:webHidden/>
          </w:rPr>
          <w:fldChar w:fldCharType="end"/>
        </w:r>
        <w:r w:rsidRPr="0086286E">
          <w:rPr>
            <w:rStyle w:val="Hyperlink"/>
            <w:noProof/>
          </w:rPr>
          <w:fldChar w:fldCharType="end"/>
        </w:r>
      </w:ins>
    </w:p>
    <w:p w14:paraId="0D2F7C86" w14:textId="600234CD" w:rsidR="007072B7" w:rsidRDefault="007072B7">
      <w:pPr>
        <w:pStyle w:val="TOC2"/>
        <w:tabs>
          <w:tab w:val="left" w:pos="1200"/>
        </w:tabs>
        <w:rPr>
          <w:ins w:id="78" w:author="Torres, Andrea F" w:date="2020-04-23T03:41:00Z"/>
          <w:rFonts w:asciiTheme="minorHAnsi" w:eastAsiaTheme="minorEastAsia" w:hAnsiTheme="minorHAnsi" w:cstheme="minorBidi"/>
          <w:b w:val="0"/>
          <w:bCs w:val="0"/>
          <w:smallCaps w:val="0"/>
          <w:noProof/>
          <w:sz w:val="22"/>
          <w:szCs w:val="22"/>
        </w:rPr>
      </w:pPr>
      <w:ins w:id="79"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"_Toc38505735"</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1.1.</w:t>
        </w:r>
        <w:r>
          <w:rPr>
            <w:rFonts w:asciiTheme="minorHAnsi" w:eastAsiaTheme="minorEastAsia" w:hAnsiTheme="minorHAnsi" w:cstheme="minorBidi"/>
            <w:b w:val="0"/>
            <w:bCs w:val="0"/>
            <w:smallCaps w:val="0"/>
            <w:noProof/>
            <w:sz w:val="22"/>
            <w:szCs w:val="22"/>
          </w:rPr>
          <w:tab/>
        </w:r>
        <w:r w:rsidRPr="0086286E">
          <w:rPr>
            <w:rStyle w:val="Hyperlink"/>
            <w:noProof/>
          </w:rPr>
          <w:t>Purpose</w:t>
        </w:r>
        <w:r>
          <w:rPr>
            <w:noProof/>
            <w:webHidden/>
          </w:rPr>
          <w:tab/>
        </w:r>
        <w:r>
          <w:rPr>
            <w:noProof/>
            <w:webHidden/>
          </w:rPr>
          <w:fldChar w:fldCharType="begin"/>
        </w:r>
        <w:r>
          <w:rPr>
            <w:noProof/>
            <w:webHidden/>
          </w:rPr>
          <w:instrText xml:space="preserve"> PAGEREF _Toc38505735 \h </w:instrText>
        </w:r>
        <w:r>
          <w:rPr>
            <w:noProof/>
            <w:webHidden/>
          </w:rPr>
        </w:r>
      </w:ins>
      <w:r>
        <w:rPr>
          <w:noProof/>
          <w:webHidden/>
        </w:rPr>
        <w:fldChar w:fldCharType="separate"/>
      </w:r>
      <w:ins w:id="80" w:author="Torres, Andrea F" w:date="2020-04-23T03:41:00Z">
        <w:r>
          <w:rPr>
            <w:noProof/>
            <w:webHidden/>
          </w:rPr>
          <w:t>1</w:t>
        </w:r>
        <w:r>
          <w:rPr>
            <w:noProof/>
            <w:webHidden/>
          </w:rPr>
          <w:fldChar w:fldCharType="end"/>
        </w:r>
        <w:r w:rsidRPr="0086286E">
          <w:rPr>
            <w:rStyle w:val="Hyperlink"/>
            <w:noProof/>
          </w:rPr>
          <w:fldChar w:fldCharType="end"/>
        </w:r>
      </w:ins>
    </w:p>
    <w:p w14:paraId="71C8DB6C" w14:textId="020EDA2E" w:rsidR="007072B7" w:rsidRDefault="007072B7">
      <w:pPr>
        <w:pStyle w:val="TOC2"/>
        <w:tabs>
          <w:tab w:val="left" w:pos="1200"/>
        </w:tabs>
        <w:rPr>
          <w:ins w:id="81" w:author="Torres, Andrea F" w:date="2020-04-23T03:41:00Z"/>
          <w:rFonts w:asciiTheme="minorHAnsi" w:eastAsiaTheme="minorEastAsia" w:hAnsiTheme="minorHAnsi" w:cstheme="minorBidi"/>
          <w:b w:val="0"/>
          <w:bCs w:val="0"/>
          <w:smallCaps w:val="0"/>
          <w:noProof/>
          <w:sz w:val="22"/>
          <w:szCs w:val="22"/>
        </w:rPr>
      </w:pPr>
      <w:ins w:id="82"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"_Toc38505736"</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1.2.</w:t>
        </w:r>
        <w:r>
          <w:rPr>
            <w:rFonts w:asciiTheme="minorHAnsi" w:eastAsiaTheme="minorEastAsia" w:hAnsiTheme="minorHAnsi" w:cstheme="minorBidi"/>
            <w:b w:val="0"/>
            <w:bCs w:val="0"/>
            <w:smallCaps w:val="0"/>
            <w:noProof/>
            <w:sz w:val="22"/>
            <w:szCs w:val="22"/>
          </w:rPr>
          <w:tab/>
        </w:r>
        <w:r w:rsidRPr="0086286E">
          <w:rPr>
            <w:rStyle w:val="Hyperlink"/>
            <w:noProof/>
          </w:rPr>
          <w:t>Scope</w:t>
        </w:r>
        <w:r>
          <w:rPr>
            <w:noProof/>
            <w:webHidden/>
          </w:rPr>
          <w:tab/>
        </w:r>
        <w:r>
          <w:rPr>
            <w:noProof/>
            <w:webHidden/>
          </w:rPr>
          <w:fldChar w:fldCharType="begin"/>
        </w:r>
        <w:r>
          <w:rPr>
            <w:noProof/>
            <w:webHidden/>
          </w:rPr>
          <w:instrText xml:space="preserve"> PAGEREF _Toc38505736 \h </w:instrText>
        </w:r>
        <w:r>
          <w:rPr>
            <w:noProof/>
            <w:webHidden/>
          </w:rPr>
        </w:r>
      </w:ins>
      <w:r>
        <w:rPr>
          <w:noProof/>
          <w:webHidden/>
        </w:rPr>
        <w:fldChar w:fldCharType="separate"/>
      </w:r>
      <w:ins w:id="83" w:author="Torres, Andrea F" w:date="2020-04-23T03:41:00Z">
        <w:r>
          <w:rPr>
            <w:noProof/>
            <w:webHidden/>
          </w:rPr>
          <w:t>1</w:t>
        </w:r>
        <w:r>
          <w:rPr>
            <w:noProof/>
            <w:webHidden/>
          </w:rPr>
          <w:fldChar w:fldCharType="end"/>
        </w:r>
        <w:r w:rsidRPr="0086286E">
          <w:rPr>
            <w:rStyle w:val="Hyperlink"/>
            <w:noProof/>
          </w:rPr>
          <w:fldChar w:fldCharType="end"/>
        </w:r>
      </w:ins>
    </w:p>
    <w:p w14:paraId="4196A7A9" w14:textId="291B39AA" w:rsidR="007072B7" w:rsidRDefault="007072B7">
      <w:pPr>
        <w:pStyle w:val="TOC2"/>
        <w:tabs>
          <w:tab w:val="left" w:pos="1200"/>
        </w:tabs>
        <w:rPr>
          <w:ins w:id="84" w:author="Torres, Andrea F" w:date="2020-04-23T03:41:00Z"/>
          <w:rFonts w:asciiTheme="minorHAnsi" w:eastAsiaTheme="minorEastAsia" w:hAnsiTheme="minorHAnsi" w:cstheme="minorBidi"/>
          <w:b w:val="0"/>
          <w:bCs w:val="0"/>
          <w:smallCaps w:val="0"/>
          <w:noProof/>
          <w:sz w:val="22"/>
          <w:szCs w:val="22"/>
        </w:rPr>
      </w:pPr>
      <w:ins w:id="85"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"_Toc38505737"</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1.3.</w:t>
        </w:r>
        <w:r>
          <w:rPr>
            <w:rFonts w:asciiTheme="minorHAnsi" w:eastAsiaTheme="minorEastAsia" w:hAnsiTheme="minorHAnsi" w:cstheme="minorBidi"/>
            <w:b w:val="0"/>
            <w:bCs w:val="0"/>
            <w:smallCaps w:val="0"/>
            <w:noProof/>
            <w:sz w:val="22"/>
            <w:szCs w:val="22"/>
          </w:rPr>
          <w:tab/>
        </w:r>
        <w:r w:rsidRPr="0086286E">
          <w:rPr>
            <w:rStyle w:val="Hyperlink"/>
            <w:noProof/>
          </w:rPr>
          <w:t>System Overview</w:t>
        </w:r>
        <w:r>
          <w:rPr>
            <w:noProof/>
            <w:webHidden/>
          </w:rPr>
          <w:tab/>
        </w:r>
        <w:r>
          <w:rPr>
            <w:noProof/>
            <w:webHidden/>
          </w:rPr>
          <w:fldChar w:fldCharType="begin"/>
        </w:r>
        <w:r>
          <w:rPr>
            <w:noProof/>
            <w:webHidden/>
          </w:rPr>
          <w:instrText xml:space="preserve"> PAGEREF _Toc38505737 \h </w:instrText>
        </w:r>
        <w:r>
          <w:rPr>
            <w:noProof/>
            <w:webHidden/>
          </w:rPr>
        </w:r>
      </w:ins>
      <w:r>
        <w:rPr>
          <w:noProof/>
          <w:webHidden/>
        </w:rPr>
        <w:fldChar w:fldCharType="separate"/>
      </w:r>
      <w:ins w:id="86" w:author="Torres, Andrea F" w:date="2020-04-23T03:41:00Z">
        <w:r>
          <w:rPr>
            <w:noProof/>
            <w:webHidden/>
          </w:rPr>
          <w:t>1</w:t>
        </w:r>
        <w:r>
          <w:rPr>
            <w:noProof/>
            <w:webHidden/>
          </w:rPr>
          <w:fldChar w:fldCharType="end"/>
        </w:r>
        <w:r w:rsidRPr="0086286E">
          <w:rPr>
            <w:rStyle w:val="Hyperlink"/>
            <w:noProof/>
          </w:rPr>
          <w:fldChar w:fldCharType="end"/>
        </w:r>
      </w:ins>
    </w:p>
    <w:p w14:paraId="4BAAC7C0" w14:textId="6B9B0303" w:rsidR="007072B7" w:rsidRDefault="007072B7">
      <w:pPr>
        <w:pStyle w:val="TOC2"/>
        <w:tabs>
          <w:tab w:val="left" w:pos="1200"/>
        </w:tabs>
        <w:rPr>
          <w:ins w:id="87" w:author="Torres, Andrea F" w:date="2020-04-23T03:41:00Z"/>
          <w:rFonts w:asciiTheme="minorHAnsi" w:eastAsiaTheme="minorEastAsia" w:hAnsiTheme="minorHAnsi" w:cstheme="minorBidi"/>
          <w:b w:val="0"/>
          <w:bCs w:val="0"/>
          <w:smallCaps w:val="0"/>
          <w:noProof/>
          <w:sz w:val="22"/>
          <w:szCs w:val="22"/>
        </w:rPr>
      </w:pPr>
      <w:ins w:id="88"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"_Toc38505738"</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1.4.</w:t>
        </w:r>
        <w:r>
          <w:rPr>
            <w:rFonts w:asciiTheme="minorHAnsi" w:eastAsiaTheme="minorEastAsia" w:hAnsiTheme="minorHAnsi" w:cstheme="minorBidi"/>
            <w:b w:val="0"/>
            <w:bCs w:val="0"/>
            <w:smallCaps w:val="0"/>
            <w:noProof/>
            <w:sz w:val="22"/>
            <w:szCs w:val="22"/>
          </w:rPr>
          <w:tab/>
        </w:r>
        <w:r w:rsidRPr="0086286E">
          <w:rPr>
            <w:rStyle w:val="Hyperlink"/>
            <w:noProof/>
          </w:rPr>
          <w:t>Suspension and Exit Criteria</w:t>
        </w:r>
        <w:r>
          <w:rPr>
            <w:noProof/>
            <w:webHidden/>
          </w:rPr>
          <w:tab/>
        </w:r>
        <w:r>
          <w:rPr>
            <w:noProof/>
            <w:webHidden/>
          </w:rPr>
          <w:fldChar w:fldCharType="begin"/>
        </w:r>
        <w:r>
          <w:rPr>
            <w:noProof/>
            <w:webHidden/>
          </w:rPr>
          <w:instrText xml:space="preserve"> PAGEREF _Toc38505738 \h </w:instrText>
        </w:r>
        <w:r>
          <w:rPr>
            <w:noProof/>
            <w:webHidden/>
          </w:rPr>
        </w:r>
      </w:ins>
      <w:r>
        <w:rPr>
          <w:noProof/>
          <w:webHidden/>
        </w:rPr>
        <w:fldChar w:fldCharType="separate"/>
      </w:r>
      <w:ins w:id="89" w:author="Torres, Andrea F" w:date="2020-04-23T03:41:00Z">
        <w:r>
          <w:rPr>
            <w:noProof/>
            <w:webHidden/>
          </w:rPr>
          <w:t>1</w:t>
        </w:r>
        <w:r>
          <w:rPr>
            <w:noProof/>
            <w:webHidden/>
          </w:rPr>
          <w:fldChar w:fldCharType="end"/>
        </w:r>
        <w:r w:rsidRPr="0086286E">
          <w:rPr>
            <w:rStyle w:val="Hyperlink"/>
            <w:noProof/>
          </w:rPr>
          <w:fldChar w:fldCharType="end"/>
        </w:r>
      </w:ins>
    </w:p>
    <w:p w14:paraId="71BDE3EB" w14:textId="73BD9B05" w:rsidR="007072B7" w:rsidRDefault="007072B7">
      <w:pPr>
        <w:pStyle w:val="TOC2"/>
        <w:tabs>
          <w:tab w:val="left" w:pos="1200"/>
        </w:tabs>
        <w:rPr>
          <w:ins w:id="90" w:author="Torres, Andrea F" w:date="2020-04-23T03:41:00Z"/>
          <w:rFonts w:asciiTheme="minorHAnsi" w:eastAsiaTheme="minorEastAsia" w:hAnsiTheme="minorHAnsi" w:cstheme="minorBidi"/>
          <w:b w:val="0"/>
          <w:bCs w:val="0"/>
          <w:smallCaps w:val="0"/>
          <w:noProof/>
          <w:sz w:val="22"/>
          <w:szCs w:val="22"/>
        </w:rPr>
      </w:pPr>
      <w:ins w:id="91"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"_Toc38505739"</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1.5.</w:t>
        </w:r>
        <w:r>
          <w:rPr>
            <w:rFonts w:asciiTheme="minorHAnsi" w:eastAsiaTheme="minorEastAsia" w:hAnsiTheme="minorHAnsi" w:cstheme="minorBidi"/>
            <w:b w:val="0"/>
            <w:bCs w:val="0"/>
            <w:smallCaps w:val="0"/>
            <w:noProof/>
            <w:sz w:val="22"/>
            <w:szCs w:val="22"/>
          </w:rPr>
          <w:tab/>
        </w:r>
        <w:r w:rsidRPr="0086286E">
          <w:rPr>
            <w:rStyle w:val="Hyperlink"/>
            <w:noProof/>
          </w:rPr>
          <w:t>Document Overview</w:t>
        </w:r>
        <w:r>
          <w:rPr>
            <w:noProof/>
            <w:webHidden/>
          </w:rPr>
          <w:tab/>
        </w:r>
        <w:r>
          <w:rPr>
            <w:noProof/>
            <w:webHidden/>
          </w:rPr>
          <w:fldChar w:fldCharType="begin"/>
        </w:r>
        <w:r>
          <w:rPr>
            <w:noProof/>
            <w:webHidden/>
          </w:rPr>
          <w:instrText xml:space="preserve"> PAGEREF _Toc38505739 \h </w:instrText>
        </w:r>
        <w:r>
          <w:rPr>
            <w:noProof/>
            <w:webHidden/>
          </w:rPr>
        </w:r>
      </w:ins>
      <w:r>
        <w:rPr>
          <w:noProof/>
          <w:webHidden/>
        </w:rPr>
        <w:fldChar w:fldCharType="separate"/>
      </w:r>
      <w:ins w:id="92" w:author="Torres, Andrea F" w:date="2020-04-23T03:41:00Z">
        <w:r>
          <w:rPr>
            <w:noProof/>
            <w:webHidden/>
          </w:rPr>
          <w:t>1</w:t>
        </w:r>
        <w:r>
          <w:rPr>
            <w:noProof/>
            <w:webHidden/>
          </w:rPr>
          <w:fldChar w:fldCharType="end"/>
        </w:r>
        <w:r w:rsidRPr="0086286E">
          <w:rPr>
            <w:rStyle w:val="Hyperlink"/>
            <w:noProof/>
          </w:rPr>
          <w:fldChar w:fldCharType="end"/>
        </w:r>
      </w:ins>
    </w:p>
    <w:p w14:paraId="1CDDA00A" w14:textId="22114EBC" w:rsidR="007072B7" w:rsidRDefault="007072B7">
      <w:pPr>
        <w:pStyle w:val="TOC2"/>
        <w:tabs>
          <w:tab w:val="left" w:pos="1200"/>
        </w:tabs>
        <w:rPr>
          <w:ins w:id="93" w:author="Torres, Andrea F" w:date="2020-04-23T03:41:00Z"/>
          <w:rFonts w:asciiTheme="minorHAnsi" w:eastAsiaTheme="minorEastAsia" w:hAnsiTheme="minorHAnsi" w:cstheme="minorBidi"/>
          <w:b w:val="0"/>
          <w:bCs w:val="0"/>
          <w:smallCaps w:val="0"/>
          <w:noProof/>
          <w:sz w:val="22"/>
          <w:szCs w:val="22"/>
        </w:rPr>
      </w:pPr>
      <w:ins w:id="94"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"_Toc38505740"</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1.6.</w:t>
        </w:r>
        <w:r>
          <w:rPr>
            <w:rFonts w:asciiTheme="minorHAnsi" w:eastAsiaTheme="minorEastAsia" w:hAnsiTheme="minorHAnsi" w:cstheme="minorBidi"/>
            <w:b w:val="0"/>
            <w:bCs w:val="0"/>
            <w:smallCaps w:val="0"/>
            <w:noProof/>
            <w:sz w:val="22"/>
            <w:szCs w:val="22"/>
          </w:rPr>
          <w:tab/>
        </w:r>
        <w:r w:rsidRPr="0086286E">
          <w:rPr>
            <w:rStyle w:val="Hyperlink"/>
            <w:noProof/>
          </w:rPr>
          <w:t>References</w:t>
        </w:r>
        <w:r>
          <w:rPr>
            <w:noProof/>
            <w:webHidden/>
          </w:rPr>
          <w:tab/>
        </w:r>
        <w:r>
          <w:rPr>
            <w:noProof/>
            <w:webHidden/>
          </w:rPr>
          <w:fldChar w:fldCharType="begin"/>
        </w:r>
        <w:r>
          <w:rPr>
            <w:noProof/>
            <w:webHidden/>
          </w:rPr>
          <w:instrText xml:space="preserve"> PAGEREF _Toc38505740 \h </w:instrText>
        </w:r>
        <w:r>
          <w:rPr>
            <w:noProof/>
            <w:webHidden/>
          </w:rPr>
        </w:r>
      </w:ins>
      <w:r>
        <w:rPr>
          <w:noProof/>
          <w:webHidden/>
        </w:rPr>
        <w:fldChar w:fldCharType="separate"/>
      </w:r>
      <w:ins w:id="95" w:author="Torres, Andrea F" w:date="2020-04-23T03:41:00Z">
        <w:r>
          <w:rPr>
            <w:noProof/>
            <w:webHidden/>
          </w:rPr>
          <w:t>1</w:t>
        </w:r>
        <w:r>
          <w:rPr>
            <w:noProof/>
            <w:webHidden/>
          </w:rPr>
          <w:fldChar w:fldCharType="end"/>
        </w:r>
        <w:r w:rsidRPr="0086286E">
          <w:rPr>
            <w:rStyle w:val="Hyperlink"/>
            <w:noProof/>
          </w:rPr>
          <w:fldChar w:fldCharType="end"/>
        </w:r>
      </w:ins>
    </w:p>
    <w:p w14:paraId="7D51683C" w14:textId="6FFCD85A" w:rsidR="007072B7" w:rsidRDefault="007072B7">
      <w:pPr>
        <w:pStyle w:val="TOC1"/>
        <w:tabs>
          <w:tab w:val="left" w:pos="400"/>
        </w:tabs>
        <w:rPr>
          <w:ins w:id="96" w:author="Torres, Andrea F" w:date="2020-04-23T03:41:00Z"/>
          <w:rFonts w:asciiTheme="minorHAnsi" w:eastAsiaTheme="minorEastAsia" w:hAnsiTheme="minorHAnsi" w:cstheme="minorBidi"/>
          <w:b w:val="0"/>
          <w:caps w:val="0"/>
          <w:noProof/>
          <w:sz w:val="22"/>
          <w:szCs w:val="22"/>
        </w:rPr>
      </w:pPr>
      <w:ins w:id="97"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"_Toc38505741"</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2.</w:t>
        </w:r>
        <w:r>
          <w:rPr>
            <w:rFonts w:asciiTheme="minorHAnsi" w:eastAsiaTheme="minorEastAsia" w:hAnsiTheme="minorHAnsi" w:cstheme="minorBidi"/>
            <w:b w:val="0"/>
            <w:caps w:val="0"/>
            <w:noProof/>
            <w:sz w:val="22"/>
            <w:szCs w:val="22"/>
          </w:rPr>
          <w:tab/>
        </w:r>
        <w:r w:rsidRPr="0086286E">
          <w:rPr>
            <w:rStyle w:val="Hyperlink"/>
            <w:noProof/>
          </w:rPr>
          <w:t>Test Items and Features</w:t>
        </w:r>
        <w:r>
          <w:rPr>
            <w:noProof/>
            <w:webHidden/>
          </w:rPr>
          <w:tab/>
        </w:r>
        <w:r>
          <w:rPr>
            <w:noProof/>
            <w:webHidden/>
          </w:rPr>
          <w:fldChar w:fldCharType="begin"/>
        </w:r>
        <w:r>
          <w:rPr>
            <w:noProof/>
            <w:webHidden/>
          </w:rPr>
          <w:instrText xml:space="preserve"> PAGEREF _Toc38505741 \h </w:instrText>
        </w:r>
        <w:r>
          <w:rPr>
            <w:noProof/>
            <w:webHidden/>
          </w:rPr>
        </w:r>
      </w:ins>
      <w:r>
        <w:rPr>
          <w:noProof/>
          <w:webHidden/>
        </w:rPr>
        <w:fldChar w:fldCharType="separate"/>
      </w:r>
      <w:ins w:id="98" w:author="Torres, Andrea F" w:date="2020-04-23T03:41:00Z">
        <w:r>
          <w:rPr>
            <w:noProof/>
            <w:webHidden/>
          </w:rPr>
          <w:t>2</w:t>
        </w:r>
        <w:r>
          <w:rPr>
            <w:noProof/>
            <w:webHidden/>
          </w:rPr>
          <w:fldChar w:fldCharType="end"/>
        </w:r>
        <w:r w:rsidRPr="0086286E">
          <w:rPr>
            <w:rStyle w:val="Hyperlink"/>
            <w:noProof/>
          </w:rPr>
          <w:fldChar w:fldCharType="end"/>
        </w:r>
      </w:ins>
    </w:p>
    <w:p w14:paraId="3718C660" w14:textId="1313C84D" w:rsidR="007072B7" w:rsidRDefault="007072B7">
      <w:pPr>
        <w:pStyle w:val="TOC1"/>
        <w:tabs>
          <w:tab w:val="left" w:pos="400"/>
        </w:tabs>
        <w:rPr>
          <w:ins w:id="99" w:author="Torres, Andrea F" w:date="2020-04-23T03:41:00Z"/>
          <w:rFonts w:asciiTheme="minorHAnsi" w:eastAsiaTheme="minorEastAsia" w:hAnsiTheme="minorHAnsi" w:cstheme="minorBidi"/>
          <w:b w:val="0"/>
          <w:caps w:val="0"/>
          <w:noProof/>
          <w:sz w:val="22"/>
          <w:szCs w:val="22"/>
        </w:rPr>
      </w:pPr>
      <w:ins w:id="100"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"_Toc38505742"</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3.</w:t>
        </w:r>
        <w:r>
          <w:rPr>
            <w:rFonts w:asciiTheme="minorHAnsi" w:eastAsiaTheme="minorEastAsia" w:hAnsiTheme="minorHAnsi" w:cstheme="minorBidi"/>
            <w:b w:val="0"/>
            <w:caps w:val="0"/>
            <w:noProof/>
            <w:sz w:val="22"/>
            <w:szCs w:val="22"/>
          </w:rPr>
          <w:tab/>
        </w:r>
        <w:r w:rsidRPr="0086286E">
          <w:rPr>
            <w:rStyle w:val="Hyperlink"/>
            <w:noProof/>
          </w:rPr>
          <w:t>Testing Approach</w:t>
        </w:r>
        <w:r>
          <w:rPr>
            <w:noProof/>
            <w:webHidden/>
          </w:rPr>
          <w:tab/>
        </w:r>
        <w:r>
          <w:rPr>
            <w:noProof/>
            <w:webHidden/>
          </w:rPr>
          <w:fldChar w:fldCharType="begin"/>
        </w:r>
        <w:r>
          <w:rPr>
            <w:noProof/>
            <w:webHidden/>
          </w:rPr>
          <w:instrText xml:space="preserve"> PAGEREF _Toc38505742 \h </w:instrText>
        </w:r>
        <w:r>
          <w:rPr>
            <w:noProof/>
            <w:webHidden/>
          </w:rPr>
        </w:r>
      </w:ins>
      <w:r>
        <w:rPr>
          <w:noProof/>
          <w:webHidden/>
        </w:rPr>
        <w:fldChar w:fldCharType="separate"/>
      </w:r>
      <w:ins w:id="101" w:author="Torres, Andrea F" w:date="2020-04-23T03:41:00Z">
        <w:r>
          <w:rPr>
            <w:noProof/>
            <w:webHidden/>
          </w:rPr>
          <w:t>3</w:t>
        </w:r>
        <w:r>
          <w:rPr>
            <w:noProof/>
            <w:webHidden/>
          </w:rPr>
          <w:fldChar w:fldCharType="end"/>
        </w:r>
        <w:r w:rsidRPr="0086286E">
          <w:rPr>
            <w:rStyle w:val="Hyperlink"/>
            <w:noProof/>
          </w:rPr>
          <w:fldChar w:fldCharType="end"/>
        </w:r>
      </w:ins>
    </w:p>
    <w:p w14:paraId="4C7F1F06" w14:textId="77E9D3F9" w:rsidR="007072B7" w:rsidRDefault="007072B7">
      <w:pPr>
        <w:pStyle w:val="TOC1"/>
        <w:tabs>
          <w:tab w:val="left" w:pos="400"/>
        </w:tabs>
        <w:rPr>
          <w:ins w:id="102" w:author="Torres, Andrea F" w:date="2020-04-23T03:41:00Z"/>
          <w:rFonts w:asciiTheme="minorHAnsi" w:eastAsiaTheme="minorEastAsia" w:hAnsiTheme="minorHAnsi" w:cstheme="minorBidi"/>
          <w:b w:val="0"/>
          <w:caps w:val="0"/>
          <w:noProof/>
          <w:sz w:val="22"/>
          <w:szCs w:val="22"/>
        </w:rPr>
      </w:pPr>
      <w:ins w:id="103"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"_Toc38505743"</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4.</w:t>
        </w:r>
        <w:r>
          <w:rPr>
            <w:rFonts w:asciiTheme="minorHAnsi" w:eastAsiaTheme="minorEastAsia" w:hAnsiTheme="minorHAnsi" w:cstheme="minorBidi"/>
            <w:b w:val="0"/>
            <w:caps w:val="0"/>
            <w:noProof/>
            <w:sz w:val="22"/>
            <w:szCs w:val="22"/>
          </w:rPr>
          <w:tab/>
        </w:r>
        <w:r w:rsidRPr="0086286E">
          <w:rPr>
            <w:rStyle w:val="Hyperlink"/>
            <w:noProof/>
          </w:rPr>
          <w:t>Compare Tests</w:t>
        </w:r>
        <w:r>
          <w:rPr>
            <w:noProof/>
            <w:webHidden/>
          </w:rPr>
          <w:tab/>
        </w:r>
        <w:r>
          <w:rPr>
            <w:noProof/>
            <w:webHidden/>
          </w:rPr>
          <w:fldChar w:fldCharType="begin"/>
        </w:r>
        <w:r>
          <w:rPr>
            <w:noProof/>
            <w:webHidden/>
          </w:rPr>
          <w:instrText xml:space="preserve"> PAGEREF _Toc38505743 \h </w:instrText>
        </w:r>
        <w:r>
          <w:rPr>
            <w:noProof/>
            <w:webHidden/>
          </w:rPr>
        </w:r>
      </w:ins>
      <w:r>
        <w:rPr>
          <w:noProof/>
          <w:webHidden/>
        </w:rPr>
        <w:fldChar w:fldCharType="separate"/>
      </w:r>
      <w:ins w:id="104" w:author="Torres, Andrea F" w:date="2020-04-23T03:41:00Z">
        <w:r>
          <w:rPr>
            <w:noProof/>
            <w:webHidden/>
          </w:rPr>
          <w:t>4</w:t>
        </w:r>
        <w:r>
          <w:rPr>
            <w:noProof/>
            <w:webHidden/>
          </w:rPr>
          <w:fldChar w:fldCharType="end"/>
        </w:r>
        <w:r w:rsidRPr="0086286E">
          <w:rPr>
            <w:rStyle w:val="Hyperlink"/>
            <w:noProof/>
          </w:rPr>
          <w:fldChar w:fldCharType="end"/>
        </w:r>
      </w:ins>
    </w:p>
    <w:p w14:paraId="43D61454" w14:textId="1363A530" w:rsidR="007072B7" w:rsidRDefault="007072B7">
      <w:pPr>
        <w:pStyle w:val="TOC2"/>
        <w:tabs>
          <w:tab w:val="left" w:pos="1200"/>
        </w:tabs>
        <w:rPr>
          <w:ins w:id="105" w:author="Torres, Andrea F" w:date="2020-04-23T03:41:00Z"/>
          <w:rFonts w:asciiTheme="minorHAnsi" w:eastAsiaTheme="minorEastAsia" w:hAnsiTheme="minorHAnsi" w:cstheme="minorBidi"/>
          <w:b w:val="0"/>
          <w:bCs w:val="0"/>
          <w:smallCaps w:val="0"/>
          <w:noProof/>
          <w:sz w:val="22"/>
          <w:szCs w:val="22"/>
        </w:rPr>
      </w:pPr>
      <w:ins w:id="106"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"_Toc38505744"</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4.1.</w:t>
        </w:r>
        <w:r>
          <w:rPr>
            <w:rFonts w:asciiTheme="minorHAnsi" w:eastAsiaTheme="minorEastAsia" w:hAnsiTheme="minorHAnsi" w:cstheme="minorBidi"/>
            <w:b w:val="0"/>
            <w:bCs w:val="0"/>
            <w:smallCaps w:val="0"/>
            <w:noProof/>
            <w:sz w:val="22"/>
            <w:szCs w:val="22"/>
          </w:rPr>
          <w:tab/>
        </w:r>
        <w:r w:rsidRPr="0086286E">
          <w:rPr>
            <w:rStyle w:val="Hyperlink"/>
            <w:noProof/>
          </w:rPr>
          <w:t>Test DBComp1</w:t>
        </w:r>
        <w:r>
          <w:rPr>
            <w:noProof/>
            <w:webHidden/>
          </w:rPr>
          <w:tab/>
        </w:r>
        <w:r>
          <w:rPr>
            <w:noProof/>
            <w:webHidden/>
          </w:rPr>
          <w:fldChar w:fldCharType="begin"/>
        </w:r>
        <w:r>
          <w:rPr>
            <w:noProof/>
            <w:webHidden/>
          </w:rPr>
          <w:instrText xml:space="preserve"> PAGEREF _Toc38505744 \h </w:instrText>
        </w:r>
        <w:r>
          <w:rPr>
            <w:noProof/>
            <w:webHidden/>
          </w:rPr>
        </w:r>
      </w:ins>
      <w:r>
        <w:rPr>
          <w:noProof/>
          <w:webHidden/>
        </w:rPr>
        <w:fldChar w:fldCharType="separate"/>
      </w:r>
      <w:ins w:id="107" w:author="Torres, Andrea F" w:date="2020-04-23T03:41:00Z">
        <w:r>
          <w:rPr>
            <w:noProof/>
            <w:webHidden/>
          </w:rPr>
          <w:t>4</w:t>
        </w:r>
        <w:r>
          <w:rPr>
            <w:noProof/>
            <w:webHidden/>
          </w:rPr>
          <w:fldChar w:fldCharType="end"/>
        </w:r>
        <w:r w:rsidRPr="0086286E">
          <w:rPr>
            <w:rStyle w:val="Hyperlink"/>
            <w:noProof/>
          </w:rPr>
          <w:fldChar w:fldCharType="end"/>
        </w:r>
      </w:ins>
    </w:p>
    <w:p w14:paraId="06D6AA9E" w14:textId="4FA19EFF" w:rsidR="007072B7" w:rsidRDefault="007072B7">
      <w:pPr>
        <w:pStyle w:val="TOC2"/>
        <w:tabs>
          <w:tab w:val="left" w:pos="1200"/>
        </w:tabs>
        <w:rPr>
          <w:ins w:id="108" w:author="Torres, Andrea F" w:date="2020-04-23T03:41:00Z"/>
          <w:rFonts w:asciiTheme="minorHAnsi" w:eastAsiaTheme="minorEastAsia" w:hAnsiTheme="minorHAnsi" w:cstheme="minorBidi"/>
          <w:b w:val="0"/>
          <w:bCs w:val="0"/>
          <w:smallCaps w:val="0"/>
          <w:noProof/>
          <w:sz w:val="22"/>
          <w:szCs w:val="22"/>
        </w:rPr>
      </w:pPr>
      <w:ins w:id="109"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"_Toc38505745"</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4.2.</w:t>
        </w:r>
        <w:r>
          <w:rPr>
            <w:rFonts w:asciiTheme="minorHAnsi" w:eastAsiaTheme="minorEastAsia" w:hAnsiTheme="minorHAnsi" w:cstheme="minorBidi"/>
            <w:b w:val="0"/>
            <w:bCs w:val="0"/>
            <w:smallCaps w:val="0"/>
            <w:noProof/>
            <w:sz w:val="22"/>
            <w:szCs w:val="22"/>
          </w:rPr>
          <w:tab/>
        </w:r>
        <w:r w:rsidRPr="0086286E">
          <w:rPr>
            <w:rStyle w:val="Hyperlink"/>
            <w:noProof/>
          </w:rPr>
          <w:t>Test DBComp2</w:t>
        </w:r>
        <w:r>
          <w:rPr>
            <w:noProof/>
            <w:webHidden/>
          </w:rPr>
          <w:tab/>
        </w:r>
        <w:r>
          <w:rPr>
            <w:noProof/>
            <w:webHidden/>
          </w:rPr>
          <w:fldChar w:fldCharType="begin"/>
        </w:r>
        <w:r>
          <w:rPr>
            <w:noProof/>
            <w:webHidden/>
          </w:rPr>
          <w:instrText xml:space="preserve"> PAGEREF _Toc38505745 \h </w:instrText>
        </w:r>
        <w:r>
          <w:rPr>
            <w:noProof/>
            <w:webHidden/>
          </w:rPr>
        </w:r>
      </w:ins>
      <w:r>
        <w:rPr>
          <w:noProof/>
          <w:webHidden/>
        </w:rPr>
        <w:fldChar w:fldCharType="separate"/>
      </w:r>
      <w:ins w:id="110" w:author="Torres, Andrea F" w:date="2020-04-23T03:41:00Z">
        <w:r>
          <w:rPr>
            <w:noProof/>
            <w:webHidden/>
          </w:rPr>
          <w:t>7</w:t>
        </w:r>
        <w:r>
          <w:rPr>
            <w:noProof/>
            <w:webHidden/>
          </w:rPr>
          <w:fldChar w:fldCharType="end"/>
        </w:r>
        <w:r w:rsidRPr="0086286E">
          <w:rPr>
            <w:rStyle w:val="Hyperlink"/>
            <w:noProof/>
          </w:rPr>
          <w:fldChar w:fldCharType="end"/>
        </w:r>
      </w:ins>
    </w:p>
    <w:p w14:paraId="745C298A" w14:textId="393B2BBF" w:rsidR="007072B7" w:rsidRDefault="007072B7">
      <w:pPr>
        <w:pStyle w:val="TOC2"/>
        <w:tabs>
          <w:tab w:val="left" w:pos="1200"/>
        </w:tabs>
        <w:rPr>
          <w:ins w:id="111" w:author="Torres, Andrea F" w:date="2020-04-23T03:41:00Z"/>
          <w:rFonts w:asciiTheme="minorHAnsi" w:eastAsiaTheme="minorEastAsia" w:hAnsiTheme="minorHAnsi" w:cstheme="minorBidi"/>
          <w:b w:val="0"/>
          <w:bCs w:val="0"/>
          <w:smallCaps w:val="0"/>
          <w:noProof/>
          <w:sz w:val="22"/>
          <w:szCs w:val="22"/>
        </w:rPr>
      </w:pPr>
      <w:ins w:id="112"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"_Toc38505752"</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4.3.</w:t>
        </w:r>
        <w:r>
          <w:rPr>
            <w:rFonts w:asciiTheme="minorHAnsi" w:eastAsiaTheme="minorEastAsia" w:hAnsiTheme="minorHAnsi" w:cstheme="minorBidi"/>
            <w:b w:val="0"/>
            <w:bCs w:val="0"/>
            <w:smallCaps w:val="0"/>
            <w:noProof/>
            <w:sz w:val="22"/>
            <w:szCs w:val="22"/>
          </w:rPr>
          <w:tab/>
        </w:r>
        <w:r w:rsidRPr="0086286E">
          <w:rPr>
            <w:rStyle w:val="Hyperlink"/>
            <w:noProof/>
          </w:rPr>
          <w:t>Test DBComp3</w:t>
        </w:r>
        <w:r>
          <w:rPr>
            <w:noProof/>
            <w:webHidden/>
          </w:rPr>
          <w:tab/>
        </w:r>
        <w:r>
          <w:rPr>
            <w:noProof/>
            <w:webHidden/>
          </w:rPr>
          <w:fldChar w:fldCharType="begin"/>
        </w:r>
        <w:r>
          <w:rPr>
            <w:noProof/>
            <w:webHidden/>
          </w:rPr>
          <w:instrText xml:space="preserve"> PAGEREF _Toc38505752 \h </w:instrText>
        </w:r>
        <w:r>
          <w:rPr>
            <w:noProof/>
            <w:webHidden/>
          </w:rPr>
        </w:r>
      </w:ins>
      <w:r>
        <w:rPr>
          <w:noProof/>
          <w:webHidden/>
        </w:rPr>
        <w:fldChar w:fldCharType="separate"/>
      </w:r>
      <w:ins w:id="113" w:author="Torres, Andrea F" w:date="2020-04-23T03:41:00Z">
        <w:r>
          <w:rPr>
            <w:noProof/>
            <w:webHidden/>
          </w:rPr>
          <w:t>8</w:t>
        </w:r>
        <w:r>
          <w:rPr>
            <w:noProof/>
            <w:webHidden/>
          </w:rPr>
          <w:fldChar w:fldCharType="end"/>
        </w:r>
        <w:r w:rsidRPr="0086286E">
          <w:rPr>
            <w:rStyle w:val="Hyperlink"/>
            <w:noProof/>
          </w:rPr>
          <w:fldChar w:fldCharType="end"/>
        </w:r>
      </w:ins>
    </w:p>
    <w:p w14:paraId="0EB2918A" w14:textId="5B7302DA" w:rsidR="007072B7" w:rsidRDefault="007072B7">
      <w:pPr>
        <w:pStyle w:val="TOC1"/>
        <w:tabs>
          <w:tab w:val="left" w:pos="400"/>
        </w:tabs>
        <w:rPr>
          <w:ins w:id="114" w:author="Torres, Andrea F" w:date="2020-04-23T03:41:00Z"/>
          <w:rFonts w:asciiTheme="minorHAnsi" w:eastAsiaTheme="minorEastAsia" w:hAnsiTheme="minorHAnsi" w:cstheme="minorBidi"/>
          <w:b w:val="0"/>
          <w:caps w:val="0"/>
          <w:noProof/>
          <w:sz w:val="22"/>
          <w:szCs w:val="22"/>
        </w:rPr>
      </w:pPr>
      <w:ins w:id="115"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"_Toc38505753"</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5.</w:t>
        </w:r>
        <w:r>
          <w:rPr>
            <w:rFonts w:asciiTheme="minorHAnsi" w:eastAsiaTheme="minorEastAsia" w:hAnsiTheme="minorHAnsi" w:cstheme="minorBidi"/>
            <w:b w:val="0"/>
            <w:caps w:val="0"/>
            <w:noProof/>
            <w:sz w:val="22"/>
            <w:szCs w:val="22"/>
          </w:rPr>
          <w:tab/>
        </w:r>
        <w:r w:rsidRPr="0086286E">
          <w:rPr>
            <w:rStyle w:val="Hyperlink"/>
            <w:noProof/>
          </w:rPr>
          <w:t>Duplicate Tests</w:t>
        </w:r>
        <w:r>
          <w:rPr>
            <w:noProof/>
            <w:webHidden/>
          </w:rPr>
          <w:tab/>
        </w:r>
        <w:r>
          <w:rPr>
            <w:noProof/>
            <w:webHidden/>
          </w:rPr>
          <w:fldChar w:fldCharType="begin"/>
        </w:r>
        <w:r>
          <w:rPr>
            <w:noProof/>
            <w:webHidden/>
          </w:rPr>
          <w:instrText xml:space="preserve"> PAGEREF _Toc38505753 \h </w:instrText>
        </w:r>
        <w:r>
          <w:rPr>
            <w:noProof/>
            <w:webHidden/>
          </w:rPr>
        </w:r>
      </w:ins>
      <w:r>
        <w:rPr>
          <w:noProof/>
          <w:webHidden/>
        </w:rPr>
        <w:fldChar w:fldCharType="separate"/>
      </w:r>
      <w:ins w:id="116" w:author="Torres, Andrea F" w:date="2020-04-23T03:41:00Z">
        <w:r>
          <w:rPr>
            <w:noProof/>
            <w:webHidden/>
          </w:rPr>
          <w:t>9</w:t>
        </w:r>
        <w:r>
          <w:rPr>
            <w:noProof/>
            <w:webHidden/>
          </w:rPr>
          <w:fldChar w:fldCharType="end"/>
        </w:r>
        <w:r w:rsidRPr="0086286E">
          <w:rPr>
            <w:rStyle w:val="Hyperlink"/>
            <w:noProof/>
          </w:rPr>
          <w:fldChar w:fldCharType="end"/>
        </w:r>
      </w:ins>
    </w:p>
    <w:p w14:paraId="73861F17" w14:textId="07054026" w:rsidR="007072B7" w:rsidRDefault="007072B7">
      <w:pPr>
        <w:pStyle w:val="TOC2"/>
        <w:tabs>
          <w:tab w:val="left" w:pos="1200"/>
        </w:tabs>
        <w:rPr>
          <w:ins w:id="117" w:author="Torres, Andrea F" w:date="2020-04-23T03:41:00Z"/>
          <w:rFonts w:asciiTheme="minorHAnsi" w:eastAsiaTheme="minorEastAsia" w:hAnsiTheme="minorHAnsi" w:cstheme="minorBidi"/>
          <w:b w:val="0"/>
          <w:bCs w:val="0"/>
          <w:smallCaps w:val="0"/>
          <w:noProof/>
          <w:sz w:val="22"/>
          <w:szCs w:val="22"/>
        </w:rPr>
      </w:pPr>
      <w:ins w:id="118"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"_Toc38505754"</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5.1.</w:t>
        </w:r>
        <w:r>
          <w:rPr>
            <w:rFonts w:asciiTheme="minorHAnsi" w:eastAsiaTheme="minorEastAsia" w:hAnsiTheme="minorHAnsi" w:cstheme="minorBidi"/>
            <w:b w:val="0"/>
            <w:bCs w:val="0"/>
            <w:smallCaps w:val="0"/>
            <w:noProof/>
            <w:sz w:val="22"/>
            <w:szCs w:val="22"/>
          </w:rPr>
          <w:tab/>
        </w:r>
        <w:r w:rsidRPr="0086286E">
          <w:rPr>
            <w:rStyle w:val="Hyperlink"/>
            <w:noProof/>
          </w:rPr>
          <w:t>Test DBDup1</w:t>
        </w:r>
        <w:r>
          <w:rPr>
            <w:noProof/>
            <w:webHidden/>
          </w:rPr>
          <w:tab/>
        </w:r>
        <w:r>
          <w:rPr>
            <w:noProof/>
            <w:webHidden/>
          </w:rPr>
          <w:fldChar w:fldCharType="begin"/>
        </w:r>
        <w:r>
          <w:rPr>
            <w:noProof/>
            <w:webHidden/>
          </w:rPr>
          <w:instrText xml:space="preserve"> PAGEREF _Toc38505754 \h </w:instrText>
        </w:r>
        <w:r>
          <w:rPr>
            <w:noProof/>
            <w:webHidden/>
          </w:rPr>
        </w:r>
      </w:ins>
      <w:r>
        <w:rPr>
          <w:noProof/>
          <w:webHidden/>
        </w:rPr>
        <w:fldChar w:fldCharType="separate"/>
      </w:r>
      <w:ins w:id="119" w:author="Torres, Andrea F" w:date="2020-04-23T03:41:00Z">
        <w:r>
          <w:rPr>
            <w:noProof/>
            <w:webHidden/>
          </w:rPr>
          <w:t>9</w:t>
        </w:r>
        <w:r>
          <w:rPr>
            <w:noProof/>
            <w:webHidden/>
          </w:rPr>
          <w:fldChar w:fldCharType="end"/>
        </w:r>
        <w:r w:rsidRPr="0086286E">
          <w:rPr>
            <w:rStyle w:val="Hyperlink"/>
            <w:noProof/>
          </w:rPr>
          <w:fldChar w:fldCharType="end"/>
        </w:r>
      </w:ins>
    </w:p>
    <w:p w14:paraId="7B63ABE4" w14:textId="4A5C0984" w:rsidR="007072B7" w:rsidRDefault="007072B7">
      <w:pPr>
        <w:pStyle w:val="TOC2"/>
        <w:tabs>
          <w:tab w:val="left" w:pos="1200"/>
        </w:tabs>
        <w:rPr>
          <w:ins w:id="120" w:author="Torres, Andrea F" w:date="2020-04-23T03:41:00Z"/>
          <w:rFonts w:asciiTheme="minorHAnsi" w:eastAsiaTheme="minorEastAsia" w:hAnsiTheme="minorHAnsi" w:cstheme="minorBidi"/>
          <w:b w:val="0"/>
          <w:bCs w:val="0"/>
          <w:smallCaps w:val="0"/>
          <w:noProof/>
          <w:sz w:val="22"/>
          <w:szCs w:val="22"/>
        </w:rPr>
      </w:pPr>
      <w:ins w:id="121"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"_Toc38505755"</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5.2.</w:t>
        </w:r>
        <w:r>
          <w:rPr>
            <w:rFonts w:asciiTheme="minorHAnsi" w:eastAsiaTheme="minorEastAsia" w:hAnsiTheme="minorHAnsi" w:cstheme="minorBidi"/>
            <w:b w:val="0"/>
            <w:bCs w:val="0"/>
            <w:smallCaps w:val="0"/>
            <w:noProof/>
            <w:sz w:val="22"/>
            <w:szCs w:val="22"/>
          </w:rPr>
          <w:tab/>
        </w:r>
        <w:r w:rsidRPr="0086286E">
          <w:rPr>
            <w:rStyle w:val="Hyperlink"/>
            <w:noProof/>
          </w:rPr>
          <w:t>Test DBDup2</w:t>
        </w:r>
        <w:r>
          <w:rPr>
            <w:noProof/>
            <w:webHidden/>
          </w:rPr>
          <w:tab/>
        </w:r>
        <w:r>
          <w:rPr>
            <w:noProof/>
            <w:webHidden/>
          </w:rPr>
          <w:fldChar w:fldCharType="begin"/>
        </w:r>
        <w:r>
          <w:rPr>
            <w:noProof/>
            <w:webHidden/>
          </w:rPr>
          <w:instrText xml:space="preserve"> PAGEREF _Toc38505755 \h </w:instrText>
        </w:r>
        <w:r>
          <w:rPr>
            <w:noProof/>
            <w:webHidden/>
          </w:rPr>
        </w:r>
      </w:ins>
      <w:r>
        <w:rPr>
          <w:noProof/>
          <w:webHidden/>
        </w:rPr>
        <w:fldChar w:fldCharType="separate"/>
      </w:r>
      <w:ins w:id="122" w:author="Torres, Andrea F" w:date="2020-04-23T03:41:00Z">
        <w:r>
          <w:rPr>
            <w:noProof/>
            <w:webHidden/>
          </w:rPr>
          <w:t>10</w:t>
        </w:r>
        <w:r>
          <w:rPr>
            <w:noProof/>
            <w:webHidden/>
          </w:rPr>
          <w:fldChar w:fldCharType="end"/>
        </w:r>
        <w:r w:rsidRPr="0086286E">
          <w:rPr>
            <w:rStyle w:val="Hyperlink"/>
            <w:noProof/>
          </w:rPr>
          <w:fldChar w:fldCharType="end"/>
        </w:r>
      </w:ins>
    </w:p>
    <w:p w14:paraId="39C63174" w14:textId="3F05A454" w:rsidR="007072B7" w:rsidRDefault="007072B7">
      <w:pPr>
        <w:pStyle w:val="TOC2"/>
        <w:tabs>
          <w:tab w:val="left" w:pos="1200"/>
        </w:tabs>
        <w:rPr>
          <w:ins w:id="123" w:author="Torres, Andrea F" w:date="2020-04-23T03:41:00Z"/>
          <w:rFonts w:asciiTheme="minorHAnsi" w:eastAsiaTheme="minorEastAsia" w:hAnsiTheme="minorHAnsi" w:cstheme="minorBidi"/>
          <w:b w:val="0"/>
          <w:bCs w:val="0"/>
          <w:smallCaps w:val="0"/>
          <w:noProof/>
          <w:sz w:val="22"/>
          <w:szCs w:val="22"/>
        </w:rPr>
      </w:pPr>
      <w:ins w:id="124"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"_Toc38505756"</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5.3.</w:t>
        </w:r>
        <w:r>
          <w:rPr>
            <w:rFonts w:asciiTheme="minorHAnsi" w:eastAsiaTheme="minorEastAsia" w:hAnsiTheme="minorHAnsi" w:cstheme="minorBidi"/>
            <w:b w:val="0"/>
            <w:bCs w:val="0"/>
            <w:smallCaps w:val="0"/>
            <w:noProof/>
            <w:sz w:val="22"/>
            <w:szCs w:val="22"/>
          </w:rPr>
          <w:tab/>
        </w:r>
        <w:r w:rsidRPr="0086286E">
          <w:rPr>
            <w:rStyle w:val="Hyperlink"/>
            <w:noProof/>
          </w:rPr>
          <w:t>Test DBDup3</w:t>
        </w:r>
        <w:r>
          <w:rPr>
            <w:noProof/>
            <w:webHidden/>
          </w:rPr>
          <w:tab/>
        </w:r>
        <w:r>
          <w:rPr>
            <w:noProof/>
            <w:webHidden/>
          </w:rPr>
          <w:fldChar w:fldCharType="begin"/>
        </w:r>
        <w:r>
          <w:rPr>
            <w:noProof/>
            <w:webHidden/>
          </w:rPr>
          <w:instrText xml:space="preserve"> PAGEREF _Toc38505756 \h </w:instrText>
        </w:r>
        <w:r>
          <w:rPr>
            <w:noProof/>
            <w:webHidden/>
          </w:rPr>
        </w:r>
      </w:ins>
      <w:r>
        <w:rPr>
          <w:noProof/>
          <w:webHidden/>
        </w:rPr>
        <w:fldChar w:fldCharType="separate"/>
      </w:r>
      <w:ins w:id="125" w:author="Torres, Andrea F" w:date="2020-04-23T03:41:00Z">
        <w:r>
          <w:rPr>
            <w:noProof/>
            <w:webHidden/>
          </w:rPr>
          <w:t>11</w:t>
        </w:r>
        <w:r>
          <w:rPr>
            <w:noProof/>
            <w:webHidden/>
          </w:rPr>
          <w:fldChar w:fldCharType="end"/>
        </w:r>
        <w:r w:rsidRPr="0086286E">
          <w:rPr>
            <w:rStyle w:val="Hyperlink"/>
            <w:noProof/>
          </w:rPr>
          <w:fldChar w:fldCharType="end"/>
        </w:r>
      </w:ins>
    </w:p>
    <w:p w14:paraId="03641113" w14:textId="29727517" w:rsidR="007072B7" w:rsidRDefault="007072B7">
      <w:pPr>
        <w:pStyle w:val="TOC1"/>
        <w:tabs>
          <w:tab w:val="left" w:pos="400"/>
        </w:tabs>
        <w:rPr>
          <w:ins w:id="126" w:author="Torres, Andrea F" w:date="2020-04-23T03:41:00Z"/>
          <w:rFonts w:asciiTheme="minorHAnsi" w:eastAsiaTheme="minorEastAsia" w:hAnsiTheme="minorHAnsi" w:cstheme="minorBidi"/>
          <w:b w:val="0"/>
          <w:caps w:val="0"/>
          <w:noProof/>
          <w:sz w:val="22"/>
          <w:szCs w:val="22"/>
        </w:rPr>
      </w:pPr>
      <w:ins w:id="127"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"_Toc38505757"</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6.</w:t>
        </w:r>
        <w:r>
          <w:rPr>
            <w:rFonts w:asciiTheme="minorHAnsi" w:eastAsiaTheme="minorEastAsia" w:hAnsiTheme="minorHAnsi" w:cstheme="minorBidi"/>
            <w:b w:val="0"/>
            <w:caps w:val="0"/>
            <w:noProof/>
            <w:sz w:val="22"/>
            <w:szCs w:val="22"/>
          </w:rPr>
          <w:tab/>
        </w:r>
        <w:r w:rsidRPr="0086286E">
          <w:rPr>
            <w:rStyle w:val="Hyperlink"/>
            <w:noProof/>
          </w:rPr>
          <w:t>Test 04</w:t>
        </w:r>
        <w:r>
          <w:rPr>
            <w:noProof/>
            <w:webHidden/>
          </w:rPr>
          <w:tab/>
        </w:r>
        <w:r>
          <w:rPr>
            <w:noProof/>
            <w:webHidden/>
          </w:rPr>
          <w:fldChar w:fldCharType="begin"/>
        </w:r>
        <w:r>
          <w:rPr>
            <w:noProof/>
            <w:webHidden/>
          </w:rPr>
          <w:instrText xml:space="preserve"> PAGEREF _Toc38505757 \h </w:instrText>
        </w:r>
        <w:r>
          <w:rPr>
            <w:noProof/>
            <w:webHidden/>
          </w:rPr>
        </w:r>
      </w:ins>
      <w:r>
        <w:rPr>
          <w:noProof/>
          <w:webHidden/>
        </w:rPr>
        <w:fldChar w:fldCharType="separate"/>
      </w:r>
      <w:ins w:id="128" w:author="Torres, Andrea F" w:date="2020-04-23T03:41:00Z">
        <w:r>
          <w:rPr>
            <w:noProof/>
            <w:webHidden/>
          </w:rPr>
          <w:t>12</w:t>
        </w:r>
        <w:r>
          <w:rPr>
            <w:noProof/>
            <w:webHidden/>
          </w:rPr>
          <w:fldChar w:fldCharType="end"/>
        </w:r>
        <w:r w:rsidRPr="0086286E">
          <w:rPr>
            <w:rStyle w:val="Hyperlink"/>
            <w:noProof/>
          </w:rPr>
          <w:fldChar w:fldCharType="end"/>
        </w:r>
      </w:ins>
    </w:p>
    <w:p w14:paraId="30EFC8E4" w14:textId="18BEA53F" w:rsidR="007072B7" w:rsidRDefault="007072B7">
      <w:pPr>
        <w:pStyle w:val="TOC2"/>
        <w:tabs>
          <w:tab w:val="left" w:pos="1200"/>
        </w:tabs>
        <w:rPr>
          <w:ins w:id="129" w:author="Torres, Andrea F" w:date="2020-04-23T03:41:00Z"/>
          <w:rFonts w:asciiTheme="minorHAnsi" w:eastAsiaTheme="minorEastAsia" w:hAnsiTheme="minorHAnsi" w:cstheme="minorBidi"/>
          <w:b w:val="0"/>
          <w:bCs w:val="0"/>
          <w:smallCaps w:val="0"/>
          <w:noProof/>
          <w:sz w:val="22"/>
          <w:szCs w:val="22"/>
        </w:rPr>
      </w:pPr>
      <w:ins w:id="130"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"_Toc38505758"</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6.1.</w:t>
        </w:r>
        <w:r>
          <w:rPr>
            <w:rFonts w:asciiTheme="minorHAnsi" w:eastAsiaTheme="minorEastAsia" w:hAnsiTheme="minorHAnsi" w:cstheme="minorBidi"/>
            <w:b w:val="0"/>
            <w:bCs w:val="0"/>
            <w:smallCaps w:val="0"/>
            <w:noProof/>
            <w:sz w:val="22"/>
            <w:szCs w:val="22"/>
          </w:rPr>
          <w:tab/>
        </w:r>
        <w:r w:rsidRPr="0086286E">
          <w:rPr>
            <w:rStyle w:val="Hyperlink"/>
            <w:noProof/>
          </w:rPr>
          <w:t>Test DBDup2</w:t>
        </w:r>
        <w:r>
          <w:rPr>
            <w:noProof/>
            <w:webHidden/>
          </w:rPr>
          <w:tab/>
        </w:r>
        <w:r>
          <w:rPr>
            <w:noProof/>
            <w:webHidden/>
          </w:rPr>
          <w:fldChar w:fldCharType="begin"/>
        </w:r>
        <w:r>
          <w:rPr>
            <w:noProof/>
            <w:webHidden/>
          </w:rPr>
          <w:instrText xml:space="preserve"> PAGEREF _Toc38505758 \h </w:instrText>
        </w:r>
        <w:r>
          <w:rPr>
            <w:noProof/>
            <w:webHidden/>
          </w:rPr>
        </w:r>
      </w:ins>
      <w:r>
        <w:rPr>
          <w:noProof/>
          <w:webHidden/>
        </w:rPr>
        <w:fldChar w:fldCharType="separate"/>
      </w:r>
      <w:ins w:id="131" w:author="Torres, Andrea F" w:date="2020-04-23T03:41:00Z">
        <w:r>
          <w:rPr>
            <w:noProof/>
            <w:webHidden/>
          </w:rPr>
          <w:t>12</w:t>
        </w:r>
        <w:r>
          <w:rPr>
            <w:noProof/>
            <w:webHidden/>
          </w:rPr>
          <w:fldChar w:fldCharType="end"/>
        </w:r>
        <w:r w:rsidRPr="0086286E">
          <w:rPr>
            <w:rStyle w:val="Hyperlink"/>
            <w:noProof/>
          </w:rPr>
          <w:fldChar w:fldCharType="end"/>
        </w:r>
      </w:ins>
    </w:p>
    <w:p w14:paraId="79FA9523" w14:textId="5B5FA202" w:rsidR="007072B7" w:rsidRDefault="007072B7">
      <w:pPr>
        <w:pStyle w:val="TOC1"/>
        <w:tabs>
          <w:tab w:val="left" w:pos="400"/>
        </w:tabs>
        <w:rPr>
          <w:ins w:id="132" w:author="Torres, Andrea F" w:date="2020-04-23T03:41:00Z"/>
          <w:rFonts w:asciiTheme="minorHAnsi" w:eastAsiaTheme="minorEastAsia" w:hAnsiTheme="minorHAnsi" w:cstheme="minorBidi"/>
          <w:b w:val="0"/>
          <w:caps w:val="0"/>
          <w:noProof/>
          <w:sz w:val="22"/>
          <w:szCs w:val="22"/>
        </w:rPr>
      </w:pPr>
      <w:ins w:id="133"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"_Toc38505759"</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7.</w:t>
        </w:r>
        <w:r>
          <w:rPr>
            <w:rFonts w:asciiTheme="minorHAnsi" w:eastAsiaTheme="minorEastAsia" w:hAnsiTheme="minorHAnsi" w:cstheme="minorBidi"/>
            <w:b w:val="0"/>
            <w:caps w:val="0"/>
            <w:noProof/>
            <w:sz w:val="22"/>
            <w:szCs w:val="22"/>
          </w:rPr>
          <w:tab/>
        </w:r>
        <w:r w:rsidRPr="0086286E">
          <w:rPr>
            <w:rStyle w:val="Hyperlink"/>
            <w:noProof/>
          </w:rPr>
          <w:t>User Interface Testing</w:t>
        </w:r>
        <w:r>
          <w:rPr>
            <w:noProof/>
            <w:webHidden/>
          </w:rPr>
          <w:tab/>
        </w:r>
        <w:r>
          <w:rPr>
            <w:noProof/>
            <w:webHidden/>
          </w:rPr>
          <w:fldChar w:fldCharType="begin"/>
        </w:r>
        <w:r>
          <w:rPr>
            <w:noProof/>
            <w:webHidden/>
          </w:rPr>
          <w:instrText xml:space="preserve"> PAGEREF _Toc38505759 \h </w:instrText>
        </w:r>
        <w:r>
          <w:rPr>
            <w:noProof/>
            <w:webHidden/>
          </w:rPr>
        </w:r>
      </w:ins>
      <w:r>
        <w:rPr>
          <w:noProof/>
          <w:webHidden/>
        </w:rPr>
        <w:fldChar w:fldCharType="separate"/>
      </w:r>
      <w:ins w:id="134" w:author="Torres, Andrea F" w:date="2020-04-23T03:41:00Z">
        <w:r>
          <w:rPr>
            <w:noProof/>
            <w:webHidden/>
          </w:rPr>
          <w:t>13</w:t>
        </w:r>
        <w:r>
          <w:rPr>
            <w:noProof/>
            <w:webHidden/>
          </w:rPr>
          <w:fldChar w:fldCharType="end"/>
        </w:r>
        <w:r w:rsidRPr="0086286E">
          <w:rPr>
            <w:rStyle w:val="Hyperlink"/>
            <w:noProof/>
          </w:rPr>
          <w:fldChar w:fldCharType="end"/>
        </w:r>
      </w:ins>
    </w:p>
    <w:p w14:paraId="1D385667" w14:textId="4BA4184A" w:rsidR="007072B7" w:rsidRDefault="007072B7">
      <w:pPr>
        <w:pStyle w:val="TOC1"/>
        <w:tabs>
          <w:tab w:val="left" w:pos="400"/>
        </w:tabs>
        <w:rPr>
          <w:ins w:id="135" w:author="Torres, Andrea F" w:date="2020-04-23T03:41:00Z"/>
          <w:rFonts w:asciiTheme="minorHAnsi" w:eastAsiaTheme="minorEastAsia" w:hAnsiTheme="minorHAnsi" w:cstheme="minorBidi"/>
          <w:b w:val="0"/>
          <w:caps w:val="0"/>
          <w:noProof/>
          <w:sz w:val="22"/>
          <w:szCs w:val="22"/>
        </w:rPr>
      </w:pPr>
      <w:ins w:id="136"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"_Toc38505760"</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8.</w:t>
        </w:r>
        <w:r>
          <w:rPr>
            <w:rFonts w:asciiTheme="minorHAnsi" w:eastAsiaTheme="minorEastAsia" w:hAnsiTheme="minorHAnsi" w:cstheme="minorBidi"/>
            <w:b w:val="0"/>
            <w:caps w:val="0"/>
            <w:noProof/>
            <w:sz w:val="22"/>
            <w:szCs w:val="22"/>
          </w:rPr>
          <w:tab/>
        </w:r>
        <w:r w:rsidRPr="0086286E">
          <w:rPr>
            <w:rStyle w:val="Hyperlink"/>
            <w:noProof/>
          </w:rPr>
          <w:t>Test Schedule</w:t>
        </w:r>
        <w:r>
          <w:rPr>
            <w:noProof/>
            <w:webHidden/>
          </w:rPr>
          <w:tab/>
        </w:r>
        <w:r>
          <w:rPr>
            <w:noProof/>
            <w:webHidden/>
          </w:rPr>
          <w:fldChar w:fldCharType="begin"/>
        </w:r>
        <w:r>
          <w:rPr>
            <w:noProof/>
            <w:webHidden/>
          </w:rPr>
          <w:instrText xml:space="preserve"> PAGEREF _Toc38505760 \h </w:instrText>
        </w:r>
        <w:r>
          <w:rPr>
            <w:noProof/>
            <w:webHidden/>
          </w:rPr>
        </w:r>
      </w:ins>
      <w:r>
        <w:rPr>
          <w:noProof/>
          <w:webHidden/>
        </w:rPr>
        <w:fldChar w:fldCharType="separate"/>
      </w:r>
      <w:ins w:id="137" w:author="Torres, Andrea F" w:date="2020-04-23T03:41:00Z">
        <w:r>
          <w:rPr>
            <w:noProof/>
            <w:webHidden/>
          </w:rPr>
          <w:t>14</w:t>
        </w:r>
        <w:r>
          <w:rPr>
            <w:noProof/>
            <w:webHidden/>
          </w:rPr>
          <w:fldChar w:fldCharType="end"/>
        </w:r>
        <w:r w:rsidRPr="0086286E">
          <w:rPr>
            <w:rStyle w:val="Hyperlink"/>
            <w:noProof/>
          </w:rPr>
          <w:fldChar w:fldCharType="end"/>
        </w:r>
      </w:ins>
    </w:p>
    <w:p w14:paraId="15577C78" w14:textId="7D7DDA70" w:rsidR="007072B7" w:rsidRDefault="007072B7">
      <w:pPr>
        <w:pStyle w:val="TOC1"/>
        <w:tabs>
          <w:tab w:val="left" w:pos="400"/>
        </w:tabs>
        <w:rPr>
          <w:ins w:id="138" w:author="Torres, Andrea F" w:date="2020-04-23T03:41:00Z"/>
          <w:rFonts w:asciiTheme="minorHAnsi" w:eastAsiaTheme="minorEastAsia" w:hAnsiTheme="minorHAnsi" w:cstheme="minorBidi"/>
          <w:b w:val="0"/>
          <w:caps w:val="0"/>
          <w:noProof/>
          <w:sz w:val="22"/>
          <w:szCs w:val="22"/>
        </w:rPr>
      </w:pPr>
      <w:ins w:id="139"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"_Toc38505761"</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9.</w:t>
        </w:r>
        <w:r>
          <w:rPr>
            <w:rFonts w:asciiTheme="minorHAnsi" w:eastAsiaTheme="minorEastAsia" w:hAnsiTheme="minorHAnsi" w:cstheme="minorBidi"/>
            <w:b w:val="0"/>
            <w:caps w:val="0"/>
            <w:noProof/>
            <w:sz w:val="22"/>
            <w:szCs w:val="22"/>
          </w:rPr>
          <w:tab/>
        </w:r>
        <w:r w:rsidRPr="0086286E">
          <w:rPr>
            <w:rStyle w:val="Hyperlink"/>
            <w:noProof/>
          </w:rPr>
          <w:t>Other Sections</w:t>
        </w:r>
        <w:r>
          <w:rPr>
            <w:noProof/>
            <w:webHidden/>
          </w:rPr>
          <w:tab/>
        </w:r>
        <w:r>
          <w:rPr>
            <w:noProof/>
            <w:webHidden/>
          </w:rPr>
          <w:fldChar w:fldCharType="begin"/>
        </w:r>
        <w:r>
          <w:rPr>
            <w:noProof/>
            <w:webHidden/>
          </w:rPr>
          <w:instrText xml:space="preserve"> PAGEREF _Toc38505761 \h </w:instrText>
        </w:r>
        <w:r>
          <w:rPr>
            <w:noProof/>
            <w:webHidden/>
          </w:rPr>
        </w:r>
      </w:ins>
      <w:r>
        <w:rPr>
          <w:noProof/>
          <w:webHidden/>
        </w:rPr>
        <w:fldChar w:fldCharType="separate"/>
      </w:r>
      <w:ins w:id="140" w:author="Torres, Andrea F" w:date="2020-04-23T03:41:00Z">
        <w:r>
          <w:rPr>
            <w:noProof/>
            <w:webHidden/>
          </w:rPr>
          <w:t>15</w:t>
        </w:r>
        <w:r>
          <w:rPr>
            <w:noProof/>
            <w:webHidden/>
          </w:rPr>
          <w:fldChar w:fldCharType="end"/>
        </w:r>
        <w:r w:rsidRPr="0086286E">
          <w:rPr>
            <w:rStyle w:val="Hyperlink"/>
            <w:noProof/>
          </w:rPr>
          <w:fldChar w:fldCharType="end"/>
        </w:r>
      </w:ins>
    </w:p>
    <w:p w14:paraId="584ED345" w14:textId="37656B20" w:rsidR="007072B7" w:rsidRDefault="007072B7">
      <w:pPr>
        <w:pStyle w:val="TOC1"/>
        <w:tabs>
          <w:tab w:val="left" w:pos="600"/>
        </w:tabs>
        <w:rPr>
          <w:ins w:id="141" w:author="Torres, Andrea F" w:date="2020-04-23T03:41:00Z"/>
          <w:rFonts w:asciiTheme="minorHAnsi" w:eastAsiaTheme="minorEastAsia" w:hAnsiTheme="minorHAnsi" w:cstheme="minorBidi"/>
          <w:b w:val="0"/>
          <w:caps w:val="0"/>
          <w:noProof/>
          <w:sz w:val="22"/>
          <w:szCs w:val="22"/>
        </w:rPr>
      </w:pPr>
      <w:ins w:id="142" w:author="Torres, Andrea F" w:date="2020-04-23T03:41:00Z">
        <w:r w:rsidRPr="0086286E">
          <w:rPr>
            <w:rStyle w:val="Hyperlink"/>
            <w:noProof/>
          </w:rPr>
          <w:fldChar w:fldCharType="begin"/>
        </w:r>
        <w:r w:rsidRPr="0086286E">
          <w:rPr>
            <w:rStyle w:val="Hyperlink"/>
            <w:noProof/>
          </w:rPr>
          <w:instrText xml:space="preserve"> </w:instrText>
        </w:r>
        <w:r>
          <w:rPr>
            <w:noProof/>
          </w:rPr>
          <w:instrText>HYPERLINK \l "_Toc38505762"</w:instrText>
        </w:r>
        <w:r w:rsidRPr="0086286E">
          <w:rPr>
            <w:rStyle w:val="Hyperlink"/>
            <w:noProof/>
          </w:rPr>
          <w:instrText xml:space="preserve"> </w:instrText>
        </w:r>
        <w:r w:rsidRPr="0086286E">
          <w:rPr>
            <w:rStyle w:val="Hyperlink"/>
            <w:noProof/>
          </w:rPr>
        </w:r>
        <w:r w:rsidRPr="0086286E">
          <w:rPr>
            <w:rStyle w:val="Hyperlink"/>
            <w:noProof/>
          </w:rPr>
          <w:fldChar w:fldCharType="separate"/>
        </w:r>
        <w:r w:rsidRPr="0086286E">
          <w:rPr>
            <w:rStyle w:val="Hyperlink"/>
            <w:noProof/>
          </w:rPr>
          <w:t>10.</w:t>
        </w:r>
        <w:r>
          <w:rPr>
            <w:rFonts w:asciiTheme="minorHAnsi" w:eastAsiaTheme="minorEastAsia" w:hAnsiTheme="minorHAnsi" w:cstheme="minorBidi"/>
            <w:b w:val="0"/>
            <w:caps w:val="0"/>
            <w:noProof/>
            <w:sz w:val="22"/>
            <w:szCs w:val="22"/>
          </w:rPr>
          <w:tab/>
        </w:r>
        <w:r w:rsidRPr="0086286E">
          <w:rPr>
            <w:rStyle w:val="Hyperlink"/>
            <w:noProof/>
          </w:rPr>
          <w:t>Appendix</w:t>
        </w:r>
        <w:r>
          <w:rPr>
            <w:noProof/>
            <w:webHidden/>
          </w:rPr>
          <w:tab/>
        </w:r>
        <w:r>
          <w:rPr>
            <w:noProof/>
            <w:webHidden/>
          </w:rPr>
          <w:fldChar w:fldCharType="begin"/>
        </w:r>
        <w:r>
          <w:rPr>
            <w:noProof/>
            <w:webHidden/>
          </w:rPr>
          <w:instrText xml:space="preserve"> PAGEREF _Toc38505762 \h </w:instrText>
        </w:r>
        <w:r>
          <w:rPr>
            <w:noProof/>
            <w:webHidden/>
          </w:rPr>
        </w:r>
      </w:ins>
      <w:r>
        <w:rPr>
          <w:noProof/>
          <w:webHidden/>
        </w:rPr>
        <w:fldChar w:fldCharType="separate"/>
      </w:r>
      <w:ins w:id="143" w:author="Torres, Andrea F" w:date="2020-04-23T03:41:00Z">
        <w:r>
          <w:rPr>
            <w:noProof/>
            <w:webHidden/>
          </w:rPr>
          <w:t>16</w:t>
        </w:r>
        <w:r>
          <w:rPr>
            <w:noProof/>
            <w:webHidden/>
          </w:rPr>
          <w:fldChar w:fldCharType="end"/>
        </w:r>
        <w:r w:rsidRPr="0086286E">
          <w:rPr>
            <w:rStyle w:val="Hyperlink"/>
            <w:noProof/>
          </w:rPr>
          <w:fldChar w:fldCharType="end"/>
        </w:r>
      </w:ins>
    </w:p>
    <w:p w14:paraId="0ED88C72" w14:textId="630BE970" w:rsidR="009E63E3" w:rsidRPr="002F4299" w:rsidDel="00116F7D" w:rsidRDefault="009E63E3">
      <w:pPr>
        <w:pStyle w:val="TOC1"/>
        <w:rPr>
          <w:del w:id="144" w:author="Torres, Andrea F" w:date="2020-04-23T01:06:00Z"/>
          <w:rFonts w:ascii="Calibri" w:hAnsi="Calibri"/>
          <w:b w:val="0"/>
          <w:caps w:val="0"/>
          <w:noProof/>
          <w:sz w:val="22"/>
          <w:szCs w:val="22"/>
        </w:rPr>
      </w:pPr>
      <w:del w:id="145" w:author="Torres, Andrea F" w:date="2020-04-23T01:06:00Z">
        <w:r w:rsidRPr="00116F7D" w:rsidDel="00116F7D">
          <w:rPr>
            <w:noProof/>
            <w:rPrChange w:id="146" w:author="Torres, Andrea F" w:date="2020-04-23T01:06:00Z">
              <w:rPr>
                <w:rStyle w:val="Hyperlink"/>
                <w:b w:val="0"/>
                <w:caps w:val="0"/>
                <w:noProof/>
              </w:rPr>
            </w:rPrChange>
          </w:rPr>
          <w:delText>Document Control</w:delText>
        </w:r>
        <w:r w:rsidDel="00116F7D">
          <w:rPr>
            <w:noProof/>
            <w:webHidden/>
          </w:rPr>
          <w:tab/>
          <w:delText>ii</w:delText>
        </w:r>
      </w:del>
    </w:p>
    <w:p w14:paraId="2490A411" w14:textId="6F69ECF2" w:rsidR="009E63E3" w:rsidRPr="002F4299" w:rsidDel="00116F7D" w:rsidRDefault="009E63E3">
      <w:pPr>
        <w:pStyle w:val="TOC2"/>
        <w:rPr>
          <w:del w:id="147" w:author="Torres, Andrea F" w:date="2020-04-23T01:06:00Z"/>
          <w:rFonts w:ascii="Calibri" w:hAnsi="Calibri"/>
          <w:b w:val="0"/>
          <w:bCs w:val="0"/>
          <w:smallCaps w:val="0"/>
          <w:noProof/>
          <w:sz w:val="22"/>
          <w:szCs w:val="22"/>
        </w:rPr>
      </w:pPr>
      <w:del w:id="148" w:author="Torres, Andrea F" w:date="2020-04-23T01:06:00Z">
        <w:r w:rsidRPr="00116F7D" w:rsidDel="00116F7D">
          <w:rPr>
            <w:noProof/>
            <w:rPrChange w:id="149" w:author="Torres, Andrea F" w:date="2020-04-23T01:06:00Z">
              <w:rPr>
                <w:rStyle w:val="Hyperlink"/>
                <w:b w:val="0"/>
                <w:bCs w:val="0"/>
                <w:smallCaps w:val="0"/>
                <w:noProof/>
              </w:rPr>
            </w:rPrChange>
          </w:rPr>
          <w:delText>Approval</w:delText>
        </w:r>
        <w:r w:rsidDel="00116F7D">
          <w:rPr>
            <w:noProof/>
            <w:webHidden/>
          </w:rPr>
          <w:tab/>
          <w:delText>ii</w:delText>
        </w:r>
      </w:del>
    </w:p>
    <w:p w14:paraId="5BF2F1EC" w14:textId="7BE5EF8F" w:rsidR="009E63E3" w:rsidRPr="002F4299" w:rsidDel="00116F7D" w:rsidRDefault="009E63E3">
      <w:pPr>
        <w:pStyle w:val="TOC2"/>
        <w:rPr>
          <w:del w:id="150" w:author="Torres, Andrea F" w:date="2020-04-23T01:06:00Z"/>
          <w:rFonts w:ascii="Calibri" w:hAnsi="Calibri"/>
          <w:b w:val="0"/>
          <w:bCs w:val="0"/>
          <w:smallCaps w:val="0"/>
          <w:noProof/>
          <w:sz w:val="22"/>
          <w:szCs w:val="22"/>
        </w:rPr>
      </w:pPr>
      <w:del w:id="151" w:author="Torres, Andrea F" w:date="2020-04-23T01:06:00Z">
        <w:r w:rsidRPr="00116F7D" w:rsidDel="00116F7D">
          <w:rPr>
            <w:noProof/>
            <w:rPrChange w:id="152" w:author="Torres, Andrea F" w:date="2020-04-23T01:06:00Z">
              <w:rPr>
                <w:rStyle w:val="Hyperlink"/>
                <w:b w:val="0"/>
                <w:bCs w:val="0"/>
                <w:smallCaps w:val="0"/>
                <w:noProof/>
              </w:rPr>
            </w:rPrChange>
          </w:rPr>
          <w:delText>Document Change Control</w:delText>
        </w:r>
        <w:r w:rsidDel="00116F7D">
          <w:rPr>
            <w:noProof/>
            <w:webHidden/>
          </w:rPr>
          <w:tab/>
          <w:delText>ii</w:delText>
        </w:r>
      </w:del>
    </w:p>
    <w:p w14:paraId="1237CB18" w14:textId="2402B3B2" w:rsidR="009E63E3" w:rsidRPr="002F4299" w:rsidDel="00116F7D" w:rsidRDefault="009E63E3">
      <w:pPr>
        <w:pStyle w:val="TOC2"/>
        <w:rPr>
          <w:del w:id="153" w:author="Torres, Andrea F" w:date="2020-04-23T01:06:00Z"/>
          <w:rFonts w:ascii="Calibri" w:hAnsi="Calibri"/>
          <w:b w:val="0"/>
          <w:bCs w:val="0"/>
          <w:smallCaps w:val="0"/>
          <w:noProof/>
          <w:sz w:val="22"/>
          <w:szCs w:val="22"/>
        </w:rPr>
      </w:pPr>
      <w:del w:id="154" w:author="Torres, Andrea F" w:date="2020-04-23T01:06:00Z">
        <w:r w:rsidRPr="00116F7D" w:rsidDel="00116F7D">
          <w:rPr>
            <w:noProof/>
            <w:rPrChange w:id="155" w:author="Torres, Andrea F" w:date="2020-04-23T01:06:00Z">
              <w:rPr>
                <w:rStyle w:val="Hyperlink"/>
                <w:b w:val="0"/>
                <w:bCs w:val="0"/>
                <w:smallCaps w:val="0"/>
                <w:noProof/>
              </w:rPr>
            </w:rPrChange>
          </w:rPr>
          <w:delText>Distribution List</w:delText>
        </w:r>
        <w:r w:rsidDel="00116F7D">
          <w:rPr>
            <w:noProof/>
            <w:webHidden/>
          </w:rPr>
          <w:tab/>
          <w:delText>ii</w:delText>
        </w:r>
      </w:del>
    </w:p>
    <w:p w14:paraId="017721D4" w14:textId="145448E3" w:rsidR="009E63E3" w:rsidRPr="002F4299" w:rsidDel="00116F7D" w:rsidRDefault="009E63E3">
      <w:pPr>
        <w:pStyle w:val="TOC2"/>
        <w:rPr>
          <w:del w:id="156" w:author="Torres, Andrea F" w:date="2020-04-23T01:06:00Z"/>
          <w:rFonts w:ascii="Calibri" w:hAnsi="Calibri"/>
          <w:b w:val="0"/>
          <w:bCs w:val="0"/>
          <w:smallCaps w:val="0"/>
          <w:noProof/>
          <w:sz w:val="22"/>
          <w:szCs w:val="22"/>
        </w:rPr>
      </w:pPr>
      <w:del w:id="157" w:author="Torres, Andrea F" w:date="2020-04-23T01:06:00Z">
        <w:r w:rsidRPr="00116F7D" w:rsidDel="00116F7D">
          <w:rPr>
            <w:noProof/>
            <w:rPrChange w:id="158" w:author="Torres, Andrea F" w:date="2020-04-23T01:06:00Z">
              <w:rPr>
                <w:rStyle w:val="Hyperlink"/>
                <w:b w:val="0"/>
                <w:bCs w:val="0"/>
                <w:smallCaps w:val="0"/>
                <w:noProof/>
              </w:rPr>
            </w:rPrChange>
          </w:rPr>
          <w:delText>Change Summary</w:delText>
        </w:r>
        <w:r w:rsidDel="00116F7D">
          <w:rPr>
            <w:noProof/>
            <w:webHidden/>
          </w:rPr>
          <w:tab/>
          <w:delText>ii</w:delText>
        </w:r>
      </w:del>
    </w:p>
    <w:p w14:paraId="525967C7" w14:textId="59A884D6" w:rsidR="009E63E3" w:rsidRPr="002F4299" w:rsidDel="00116F7D" w:rsidRDefault="009E63E3">
      <w:pPr>
        <w:pStyle w:val="TOC1"/>
        <w:tabs>
          <w:tab w:val="left" w:pos="400"/>
        </w:tabs>
        <w:rPr>
          <w:del w:id="159" w:author="Torres, Andrea F" w:date="2020-04-23T01:06:00Z"/>
          <w:rFonts w:ascii="Calibri" w:hAnsi="Calibri"/>
          <w:b w:val="0"/>
          <w:caps w:val="0"/>
          <w:noProof/>
          <w:sz w:val="22"/>
          <w:szCs w:val="22"/>
        </w:rPr>
      </w:pPr>
      <w:del w:id="160" w:author="Torres, Andrea F" w:date="2020-04-23T01:06:00Z">
        <w:r w:rsidRPr="00116F7D" w:rsidDel="00116F7D">
          <w:rPr>
            <w:noProof/>
            <w:rPrChange w:id="161" w:author="Torres, Andrea F" w:date="2020-04-23T01:06:00Z">
              <w:rPr>
                <w:rStyle w:val="Hyperlink"/>
                <w:b w:val="0"/>
                <w:caps w:val="0"/>
                <w:noProof/>
              </w:rPr>
            </w:rPrChange>
          </w:rPr>
          <w:delText>1.</w:delText>
        </w:r>
        <w:r w:rsidRPr="002F4299" w:rsidDel="00116F7D">
          <w:rPr>
            <w:rFonts w:ascii="Calibri" w:hAnsi="Calibri"/>
            <w:b w:val="0"/>
            <w:caps w:val="0"/>
            <w:noProof/>
            <w:sz w:val="22"/>
            <w:szCs w:val="22"/>
          </w:rPr>
          <w:tab/>
        </w:r>
        <w:r w:rsidRPr="00116F7D" w:rsidDel="00116F7D">
          <w:rPr>
            <w:noProof/>
            <w:rPrChange w:id="162" w:author="Torres, Andrea F" w:date="2020-04-23T01:06:00Z">
              <w:rPr>
                <w:rStyle w:val="Hyperlink"/>
                <w:b w:val="0"/>
                <w:caps w:val="0"/>
                <w:noProof/>
              </w:rPr>
            </w:rPrChange>
          </w:rPr>
          <w:delText>Introduction</w:delText>
        </w:r>
        <w:r w:rsidDel="00116F7D">
          <w:rPr>
            <w:noProof/>
            <w:webHidden/>
          </w:rPr>
          <w:tab/>
          <w:delText>1</w:delText>
        </w:r>
      </w:del>
    </w:p>
    <w:p w14:paraId="4AEF2C1D" w14:textId="0E985E3F" w:rsidR="009E63E3" w:rsidRPr="002F4299" w:rsidDel="00116F7D" w:rsidRDefault="009E63E3">
      <w:pPr>
        <w:pStyle w:val="TOC2"/>
        <w:tabs>
          <w:tab w:val="left" w:pos="1200"/>
        </w:tabs>
        <w:rPr>
          <w:del w:id="163" w:author="Torres, Andrea F" w:date="2020-04-23T01:06:00Z"/>
          <w:rFonts w:ascii="Calibri" w:hAnsi="Calibri"/>
          <w:b w:val="0"/>
          <w:bCs w:val="0"/>
          <w:smallCaps w:val="0"/>
          <w:noProof/>
          <w:sz w:val="22"/>
          <w:szCs w:val="22"/>
        </w:rPr>
      </w:pPr>
      <w:del w:id="164" w:author="Torres, Andrea F" w:date="2020-04-23T01:06:00Z">
        <w:r w:rsidRPr="00116F7D" w:rsidDel="00116F7D">
          <w:rPr>
            <w:noProof/>
            <w:rPrChange w:id="165" w:author="Torres, Andrea F" w:date="2020-04-23T01:06:00Z">
              <w:rPr>
                <w:rStyle w:val="Hyperlink"/>
                <w:b w:val="0"/>
                <w:bCs w:val="0"/>
                <w:smallCaps w:val="0"/>
                <w:noProof/>
              </w:rPr>
            </w:rPrChange>
          </w:rPr>
          <w:delText>1.1.</w:delText>
        </w:r>
        <w:r w:rsidRPr="002F4299" w:rsidDel="00116F7D">
          <w:rPr>
            <w:rFonts w:ascii="Calibri" w:hAnsi="Calibri"/>
            <w:b w:val="0"/>
            <w:bCs w:val="0"/>
            <w:smallCaps w:val="0"/>
            <w:noProof/>
            <w:sz w:val="22"/>
            <w:szCs w:val="22"/>
          </w:rPr>
          <w:tab/>
        </w:r>
        <w:r w:rsidRPr="00116F7D" w:rsidDel="00116F7D">
          <w:rPr>
            <w:noProof/>
            <w:rPrChange w:id="166" w:author="Torres, Andrea F" w:date="2020-04-23T01:06:00Z">
              <w:rPr>
                <w:rStyle w:val="Hyperlink"/>
                <w:b w:val="0"/>
                <w:bCs w:val="0"/>
                <w:smallCaps w:val="0"/>
                <w:noProof/>
              </w:rPr>
            </w:rPrChange>
          </w:rPr>
          <w:delText>Purpose</w:delText>
        </w:r>
        <w:r w:rsidDel="00116F7D">
          <w:rPr>
            <w:noProof/>
            <w:webHidden/>
          </w:rPr>
          <w:tab/>
          <w:delText>1</w:delText>
        </w:r>
      </w:del>
    </w:p>
    <w:p w14:paraId="547C2C46" w14:textId="7B549C90" w:rsidR="009E63E3" w:rsidRPr="002F4299" w:rsidDel="00116F7D" w:rsidRDefault="009E63E3">
      <w:pPr>
        <w:pStyle w:val="TOC2"/>
        <w:tabs>
          <w:tab w:val="left" w:pos="1200"/>
        </w:tabs>
        <w:rPr>
          <w:del w:id="167" w:author="Torres, Andrea F" w:date="2020-04-23T01:06:00Z"/>
          <w:rFonts w:ascii="Calibri" w:hAnsi="Calibri"/>
          <w:b w:val="0"/>
          <w:bCs w:val="0"/>
          <w:smallCaps w:val="0"/>
          <w:noProof/>
          <w:sz w:val="22"/>
          <w:szCs w:val="22"/>
        </w:rPr>
      </w:pPr>
      <w:del w:id="168" w:author="Torres, Andrea F" w:date="2020-04-23T01:06:00Z">
        <w:r w:rsidRPr="00116F7D" w:rsidDel="00116F7D">
          <w:rPr>
            <w:noProof/>
            <w:rPrChange w:id="169" w:author="Torres, Andrea F" w:date="2020-04-23T01:06:00Z">
              <w:rPr>
                <w:rStyle w:val="Hyperlink"/>
                <w:b w:val="0"/>
                <w:bCs w:val="0"/>
                <w:smallCaps w:val="0"/>
                <w:noProof/>
              </w:rPr>
            </w:rPrChange>
          </w:rPr>
          <w:delText>1.2.</w:delText>
        </w:r>
        <w:r w:rsidRPr="002F4299" w:rsidDel="00116F7D">
          <w:rPr>
            <w:rFonts w:ascii="Calibri" w:hAnsi="Calibri"/>
            <w:b w:val="0"/>
            <w:bCs w:val="0"/>
            <w:smallCaps w:val="0"/>
            <w:noProof/>
            <w:sz w:val="22"/>
            <w:szCs w:val="22"/>
          </w:rPr>
          <w:tab/>
        </w:r>
        <w:r w:rsidRPr="00116F7D" w:rsidDel="00116F7D">
          <w:rPr>
            <w:noProof/>
            <w:rPrChange w:id="170" w:author="Torres, Andrea F" w:date="2020-04-23T01:06:00Z">
              <w:rPr>
                <w:rStyle w:val="Hyperlink"/>
                <w:b w:val="0"/>
                <w:bCs w:val="0"/>
                <w:smallCaps w:val="0"/>
                <w:noProof/>
              </w:rPr>
            </w:rPrChange>
          </w:rPr>
          <w:delText>Scope</w:delText>
        </w:r>
        <w:r w:rsidDel="00116F7D">
          <w:rPr>
            <w:noProof/>
            <w:webHidden/>
          </w:rPr>
          <w:tab/>
          <w:delText>1</w:delText>
        </w:r>
      </w:del>
    </w:p>
    <w:p w14:paraId="3ABB6E2B" w14:textId="68F2EC3A" w:rsidR="009E63E3" w:rsidRPr="002F4299" w:rsidDel="00116F7D" w:rsidRDefault="009E63E3">
      <w:pPr>
        <w:pStyle w:val="TOC2"/>
        <w:tabs>
          <w:tab w:val="left" w:pos="1200"/>
        </w:tabs>
        <w:rPr>
          <w:del w:id="171" w:author="Torres, Andrea F" w:date="2020-04-23T01:06:00Z"/>
          <w:rFonts w:ascii="Calibri" w:hAnsi="Calibri"/>
          <w:b w:val="0"/>
          <w:bCs w:val="0"/>
          <w:smallCaps w:val="0"/>
          <w:noProof/>
          <w:sz w:val="22"/>
          <w:szCs w:val="22"/>
        </w:rPr>
      </w:pPr>
      <w:del w:id="172" w:author="Torres, Andrea F" w:date="2020-04-23T01:06:00Z">
        <w:r w:rsidRPr="00116F7D" w:rsidDel="00116F7D">
          <w:rPr>
            <w:noProof/>
            <w:rPrChange w:id="173" w:author="Torres, Andrea F" w:date="2020-04-23T01:06:00Z">
              <w:rPr>
                <w:rStyle w:val="Hyperlink"/>
                <w:b w:val="0"/>
                <w:bCs w:val="0"/>
                <w:smallCaps w:val="0"/>
                <w:noProof/>
              </w:rPr>
            </w:rPrChange>
          </w:rPr>
          <w:delText>1.3.</w:delText>
        </w:r>
        <w:r w:rsidRPr="002F4299" w:rsidDel="00116F7D">
          <w:rPr>
            <w:rFonts w:ascii="Calibri" w:hAnsi="Calibri"/>
            <w:b w:val="0"/>
            <w:bCs w:val="0"/>
            <w:smallCaps w:val="0"/>
            <w:noProof/>
            <w:sz w:val="22"/>
            <w:szCs w:val="22"/>
          </w:rPr>
          <w:tab/>
        </w:r>
        <w:r w:rsidRPr="00116F7D" w:rsidDel="00116F7D">
          <w:rPr>
            <w:noProof/>
            <w:rPrChange w:id="174" w:author="Torres, Andrea F" w:date="2020-04-23T01:06:00Z">
              <w:rPr>
                <w:rStyle w:val="Hyperlink"/>
                <w:b w:val="0"/>
                <w:bCs w:val="0"/>
                <w:smallCaps w:val="0"/>
                <w:noProof/>
              </w:rPr>
            </w:rPrChange>
          </w:rPr>
          <w:delText>System Overview</w:delText>
        </w:r>
        <w:r w:rsidDel="00116F7D">
          <w:rPr>
            <w:noProof/>
            <w:webHidden/>
          </w:rPr>
          <w:tab/>
          <w:delText>1</w:delText>
        </w:r>
      </w:del>
    </w:p>
    <w:p w14:paraId="437E414F" w14:textId="1C2D49DC" w:rsidR="009E63E3" w:rsidRPr="002F4299" w:rsidDel="00116F7D" w:rsidRDefault="009E63E3">
      <w:pPr>
        <w:pStyle w:val="TOC2"/>
        <w:tabs>
          <w:tab w:val="left" w:pos="1200"/>
        </w:tabs>
        <w:rPr>
          <w:del w:id="175" w:author="Torres, Andrea F" w:date="2020-04-23T01:06:00Z"/>
          <w:rFonts w:ascii="Calibri" w:hAnsi="Calibri"/>
          <w:b w:val="0"/>
          <w:bCs w:val="0"/>
          <w:smallCaps w:val="0"/>
          <w:noProof/>
          <w:sz w:val="22"/>
          <w:szCs w:val="22"/>
        </w:rPr>
      </w:pPr>
      <w:del w:id="176" w:author="Torres, Andrea F" w:date="2020-04-23T01:06:00Z">
        <w:r w:rsidRPr="00116F7D" w:rsidDel="00116F7D">
          <w:rPr>
            <w:noProof/>
            <w:rPrChange w:id="177" w:author="Torres, Andrea F" w:date="2020-04-23T01:06:00Z">
              <w:rPr>
                <w:rStyle w:val="Hyperlink"/>
                <w:b w:val="0"/>
                <w:bCs w:val="0"/>
                <w:smallCaps w:val="0"/>
                <w:noProof/>
              </w:rPr>
            </w:rPrChange>
          </w:rPr>
          <w:delText>1.4.</w:delText>
        </w:r>
        <w:r w:rsidRPr="002F4299" w:rsidDel="00116F7D">
          <w:rPr>
            <w:rFonts w:ascii="Calibri" w:hAnsi="Calibri"/>
            <w:b w:val="0"/>
            <w:bCs w:val="0"/>
            <w:smallCaps w:val="0"/>
            <w:noProof/>
            <w:sz w:val="22"/>
            <w:szCs w:val="22"/>
          </w:rPr>
          <w:tab/>
        </w:r>
        <w:r w:rsidRPr="00116F7D" w:rsidDel="00116F7D">
          <w:rPr>
            <w:noProof/>
            <w:rPrChange w:id="178" w:author="Torres, Andrea F" w:date="2020-04-23T01:06:00Z">
              <w:rPr>
                <w:rStyle w:val="Hyperlink"/>
                <w:b w:val="0"/>
                <w:bCs w:val="0"/>
                <w:smallCaps w:val="0"/>
                <w:noProof/>
              </w:rPr>
            </w:rPrChange>
          </w:rPr>
          <w:delText>Suspension and Exit Criteria</w:delText>
        </w:r>
        <w:r w:rsidDel="00116F7D">
          <w:rPr>
            <w:noProof/>
            <w:webHidden/>
          </w:rPr>
          <w:tab/>
          <w:delText>1</w:delText>
        </w:r>
      </w:del>
    </w:p>
    <w:p w14:paraId="5D9C5DCC" w14:textId="2902D00B" w:rsidR="009E63E3" w:rsidRPr="002F4299" w:rsidDel="00116F7D" w:rsidRDefault="009E63E3">
      <w:pPr>
        <w:pStyle w:val="TOC2"/>
        <w:tabs>
          <w:tab w:val="left" w:pos="1200"/>
        </w:tabs>
        <w:rPr>
          <w:del w:id="179" w:author="Torres, Andrea F" w:date="2020-04-23T01:06:00Z"/>
          <w:rFonts w:ascii="Calibri" w:hAnsi="Calibri"/>
          <w:b w:val="0"/>
          <w:bCs w:val="0"/>
          <w:smallCaps w:val="0"/>
          <w:noProof/>
          <w:sz w:val="22"/>
          <w:szCs w:val="22"/>
        </w:rPr>
      </w:pPr>
      <w:del w:id="180" w:author="Torres, Andrea F" w:date="2020-04-23T01:06:00Z">
        <w:r w:rsidRPr="00116F7D" w:rsidDel="00116F7D">
          <w:rPr>
            <w:noProof/>
            <w:rPrChange w:id="181" w:author="Torres, Andrea F" w:date="2020-04-23T01:06:00Z">
              <w:rPr>
                <w:rStyle w:val="Hyperlink"/>
                <w:b w:val="0"/>
                <w:bCs w:val="0"/>
                <w:smallCaps w:val="0"/>
                <w:noProof/>
              </w:rPr>
            </w:rPrChange>
          </w:rPr>
          <w:delText>1.5.</w:delText>
        </w:r>
        <w:r w:rsidRPr="002F4299" w:rsidDel="00116F7D">
          <w:rPr>
            <w:rFonts w:ascii="Calibri" w:hAnsi="Calibri"/>
            <w:b w:val="0"/>
            <w:bCs w:val="0"/>
            <w:smallCaps w:val="0"/>
            <w:noProof/>
            <w:sz w:val="22"/>
            <w:szCs w:val="22"/>
          </w:rPr>
          <w:tab/>
        </w:r>
        <w:r w:rsidRPr="00116F7D" w:rsidDel="00116F7D">
          <w:rPr>
            <w:noProof/>
            <w:rPrChange w:id="182" w:author="Torres, Andrea F" w:date="2020-04-23T01:06:00Z">
              <w:rPr>
                <w:rStyle w:val="Hyperlink"/>
                <w:b w:val="0"/>
                <w:bCs w:val="0"/>
                <w:smallCaps w:val="0"/>
                <w:noProof/>
              </w:rPr>
            </w:rPrChange>
          </w:rPr>
          <w:delText>Document Overview</w:delText>
        </w:r>
        <w:r w:rsidDel="00116F7D">
          <w:rPr>
            <w:noProof/>
            <w:webHidden/>
          </w:rPr>
          <w:tab/>
          <w:delText>1</w:delText>
        </w:r>
      </w:del>
    </w:p>
    <w:p w14:paraId="52C73CBD" w14:textId="545C3129" w:rsidR="009E63E3" w:rsidRPr="002F4299" w:rsidDel="00116F7D" w:rsidRDefault="009E63E3">
      <w:pPr>
        <w:pStyle w:val="TOC2"/>
        <w:tabs>
          <w:tab w:val="left" w:pos="1200"/>
        </w:tabs>
        <w:rPr>
          <w:del w:id="183" w:author="Torres, Andrea F" w:date="2020-04-23T01:06:00Z"/>
          <w:rFonts w:ascii="Calibri" w:hAnsi="Calibri"/>
          <w:b w:val="0"/>
          <w:bCs w:val="0"/>
          <w:smallCaps w:val="0"/>
          <w:noProof/>
          <w:sz w:val="22"/>
          <w:szCs w:val="22"/>
        </w:rPr>
      </w:pPr>
      <w:del w:id="184" w:author="Torres, Andrea F" w:date="2020-04-23T01:06:00Z">
        <w:r w:rsidRPr="00116F7D" w:rsidDel="00116F7D">
          <w:rPr>
            <w:noProof/>
            <w:rPrChange w:id="185" w:author="Torres, Andrea F" w:date="2020-04-23T01:06:00Z">
              <w:rPr>
                <w:rStyle w:val="Hyperlink"/>
                <w:b w:val="0"/>
                <w:bCs w:val="0"/>
                <w:smallCaps w:val="0"/>
                <w:noProof/>
              </w:rPr>
            </w:rPrChange>
          </w:rPr>
          <w:delText>1.6.</w:delText>
        </w:r>
        <w:r w:rsidRPr="002F4299" w:rsidDel="00116F7D">
          <w:rPr>
            <w:rFonts w:ascii="Calibri" w:hAnsi="Calibri"/>
            <w:b w:val="0"/>
            <w:bCs w:val="0"/>
            <w:smallCaps w:val="0"/>
            <w:noProof/>
            <w:sz w:val="22"/>
            <w:szCs w:val="22"/>
          </w:rPr>
          <w:tab/>
        </w:r>
        <w:r w:rsidRPr="00116F7D" w:rsidDel="00116F7D">
          <w:rPr>
            <w:noProof/>
            <w:rPrChange w:id="186" w:author="Torres, Andrea F" w:date="2020-04-23T01:06:00Z">
              <w:rPr>
                <w:rStyle w:val="Hyperlink"/>
                <w:b w:val="0"/>
                <w:bCs w:val="0"/>
                <w:smallCaps w:val="0"/>
                <w:noProof/>
              </w:rPr>
            </w:rPrChange>
          </w:rPr>
          <w:delText>References</w:delText>
        </w:r>
        <w:r w:rsidDel="00116F7D">
          <w:rPr>
            <w:noProof/>
            <w:webHidden/>
          </w:rPr>
          <w:tab/>
          <w:delText>1</w:delText>
        </w:r>
      </w:del>
    </w:p>
    <w:p w14:paraId="40721280" w14:textId="47B22CA3" w:rsidR="009E63E3" w:rsidRPr="002F4299" w:rsidDel="00116F7D" w:rsidRDefault="009E63E3">
      <w:pPr>
        <w:pStyle w:val="TOC1"/>
        <w:tabs>
          <w:tab w:val="left" w:pos="400"/>
        </w:tabs>
        <w:rPr>
          <w:del w:id="187" w:author="Torres, Andrea F" w:date="2020-04-23T01:06:00Z"/>
          <w:rFonts w:ascii="Calibri" w:hAnsi="Calibri"/>
          <w:b w:val="0"/>
          <w:caps w:val="0"/>
          <w:noProof/>
          <w:sz w:val="22"/>
          <w:szCs w:val="22"/>
        </w:rPr>
      </w:pPr>
      <w:del w:id="188" w:author="Torres, Andrea F" w:date="2020-04-23T01:06:00Z">
        <w:r w:rsidRPr="00116F7D" w:rsidDel="00116F7D">
          <w:rPr>
            <w:noProof/>
            <w:rPrChange w:id="189" w:author="Torres, Andrea F" w:date="2020-04-23T01:06:00Z">
              <w:rPr>
                <w:rStyle w:val="Hyperlink"/>
                <w:b w:val="0"/>
                <w:caps w:val="0"/>
                <w:noProof/>
              </w:rPr>
            </w:rPrChange>
          </w:rPr>
          <w:delText>2.</w:delText>
        </w:r>
        <w:r w:rsidRPr="002F4299" w:rsidDel="00116F7D">
          <w:rPr>
            <w:rFonts w:ascii="Calibri" w:hAnsi="Calibri"/>
            <w:b w:val="0"/>
            <w:caps w:val="0"/>
            <w:noProof/>
            <w:sz w:val="22"/>
            <w:szCs w:val="22"/>
          </w:rPr>
          <w:tab/>
        </w:r>
        <w:r w:rsidRPr="00116F7D" w:rsidDel="00116F7D">
          <w:rPr>
            <w:noProof/>
            <w:rPrChange w:id="190" w:author="Torres, Andrea F" w:date="2020-04-23T01:06:00Z">
              <w:rPr>
                <w:rStyle w:val="Hyperlink"/>
                <w:b w:val="0"/>
                <w:caps w:val="0"/>
                <w:noProof/>
              </w:rPr>
            </w:rPrChange>
          </w:rPr>
          <w:delText>Test Items and Features</w:delText>
        </w:r>
        <w:r w:rsidDel="00116F7D">
          <w:rPr>
            <w:noProof/>
            <w:webHidden/>
          </w:rPr>
          <w:tab/>
          <w:delText>2</w:delText>
        </w:r>
      </w:del>
    </w:p>
    <w:p w14:paraId="733C8B4B" w14:textId="526DD130" w:rsidR="009E63E3" w:rsidRPr="002F4299" w:rsidDel="00116F7D" w:rsidRDefault="009E63E3">
      <w:pPr>
        <w:pStyle w:val="TOC1"/>
        <w:tabs>
          <w:tab w:val="left" w:pos="400"/>
        </w:tabs>
        <w:rPr>
          <w:del w:id="191" w:author="Torres, Andrea F" w:date="2020-04-23T01:06:00Z"/>
          <w:rFonts w:ascii="Calibri" w:hAnsi="Calibri"/>
          <w:b w:val="0"/>
          <w:caps w:val="0"/>
          <w:noProof/>
          <w:sz w:val="22"/>
          <w:szCs w:val="22"/>
        </w:rPr>
      </w:pPr>
      <w:del w:id="192" w:author="Torres, Andrea F" w:date="2020-04-23T01:06:00Z">
        <w:r w:rsidRPr="00116F7D" w:rsidDel="00116F7D">
          <w:rPr>
            <w:noProof/>
            <w:rPrChange w:id="193" w:author="Torres, Andrea F" w:date="2020-04-23T01:06:00Z">
              <w:rPr>
                <w:rStyle w:val="Hyperlink"/>
                <w:b w:val="0"/>
                <w:caps w:val="0"/>
                <w:noProof/>
              </w:rPr>
            </w:rPrChange>
          </w:rPr>
          <w:delText>3.</w:delText>
        </w:r>
        <w:r w:rsidRPr="002F4299" w:rsidDel="00116F7D">
          <w:rPr>
            <w:rFonts w:ascii="Calibri" w:hAnsi="Calibri"/>
            <w:b w:val="0"/>
            <w:caps w:val="0"/>
            <w:noProof/>
            <w:sz w:val="22"/>
            <w:szCs w:val="22"/>
          </w:rPr>
          <w:tab/>
        </w:r>
        <w:r w:rsidRPr="00116F7D" w:rsidDel="00116F7D">
          <w:rPr>
            <w:noProof/>
            <w:rPrChange w:id="194" w:author="Torres, Andrea F" w:date="2020-04-23T01:06:00Z">
              <w:rPr>
                <w:rStyle w:val="Hyperlink"/>
                <w:b w:val="0"/>
                <w:caps w:val="0"/>
                <w:noProof/>
              </w:rPr>
            </w:rPrChange>
          </w:rPr>
          <w:delText>Testing Approach</w:delText>
        </w:r>
        <w:r w:rsidDel="00116F7D">
          <w:rPr>
            <w:noProof/>
            <w:webHidden/>
          </w:rPr>
          <w:tab/>
          <w:delText>3</w:delText>
        </w:r>
      </w:del>
    </w:p>
    <w:p w14:paraId="74B8B16E" w14:textId="30773F87" w:rsidR="009E63E3" w:rsidRPr="002F4299" w:rsidDel="00116F7D" w:rsidRDefault="009E63E3">
      <w:pPr>
        <w:pStyle w:val="TOC1"/>
        <w:tabs>
          <w:tab w:val="left" w:pos="400"/>
        </w:tabs>
        <w:rPr>
          <w:del w:id="195" w:author="Torres, Andrea F" w:date="2020-04-23T01:06:00Z"/>
          <w:rFonts w:ascii="Calibri" w:hAnsi="Calibri"/>
          <w:b w:val="0"/>
          <w:caps w:val="0"/>
          <w:noProof/>
          <w:sz w:val="22"/>
          <w:szCs w:val="22"/>
        </w:rPr>
      </w:pPr>
      <w:del w:id="196" w:author="Torres, Andrea F" w:date="2020-04-23T01:06:00Z">
        <w:r w:rsidRPr="00116F7D" w:rsidDel="00116F7D">
          <w:rPr>
            <w:noProof/>
            <w:rPrChange w:id="197" w:author="Torres, Andrea F" w:date="2020-04-23T01:06:00Z">
              <w:rPr>
                <w:rStyle w:val="Hyperlink"/>
                <w:b w:val="0"/>
                <w:caps w:val="0"/>
                <w:noProof/>
              </w:rPr>
            </w:rPrChange>
          </w:rPr>
          <w:delText>4.</w:delText>
        </w:r>
        <w:r w:rsidRPr="002F4299" w:rsidDel="00116F7D">
          <w:rPr>
            <w:rFonts w:ascii="Calibri" w:hAnsi="Calibri"/>
            <w:b w:val="0"/>
            <w:caps w:val="0"/>
            <w:noProof/>
            <w:sz w:val="22"/>
            <w:szCs w:val="22"/>
          </w:rPr>
          <w:tab/>
        </w:r>
        <w:r w:rsidRPr="00116F7D" w:rsidDel="00116F7D">
          <w:rPr>
            <w:noProof/>
            <w:rPrChange w:id="198" w:author="Torres, Andrea F" w:date="2020-04-23T01:06:00Z">
              <w:rPr>
                <w:rStyle w:val="Hyperlink"/>
                <w:b w:val="0"/>
                <w:caps w:val="0"/>
                <w:noProof/>
              </w:rPr>
            </w:rPrChange>
          </w:rPr>
          <w:delText>Test 01</w:delText>
        </w:r>
        <w:r w:rsidDel="00116F7D">
          <w:rPr>
            <w:noProof/>
            <w:webHidden/>
          </w:rPr>
          <w:tab/>
          <w:delText>4</w:delText>
        </w:r>
      </w:del>
    </w:p>
    <w:p w14:paraId="6C7BCC75" w14:textId="63B8507C" w:rsidR="009E63E3" w:rsidRPr="002F4299" w:rsidDel="00116F7D" w:rsidRDefault="009E63E3">
      <w:pPr>
        <w:pStyle w:val="TOC2"/>
        <w:tabs>
          <w:tab w:val="left" w:pos="1200"/>
        </w:tabs>
        <w:rPr>
          <w:del w:id="199" w:author="Torres, Andrea F" w:date="2020-04-23T01:06:00Z"/>
          <w:rFonts w:ascii="Calibri" w:hAnsi="Calibri"/>
          <w:b w:val="0"/>
          <w:bCs w:val="0"/>
          <w:smallCaps w:val="0"/>
          <w:noProof/>
          <w:sz w:val="22"/>
          <w:szCs w:val="22"/>
        </w:rPr>
      </w:pPr>
      <w:del w:id="200" w:author="Torres, Andrea F" w:date="2020-04-23T01:06:00Z">
        <w:r w:rsidRPr="00116F7D" w:rsidDel="00116F7D">
          <w:rPr>
            <w:noProof/>
            <w:rPrChange w:id="201" w:author="Torres, Andrea F" w:date="2020-04-23T01:06:00Z">
              <w:rPr>
                <w:rStyle w:val="Hyperlink"/>
                <w:b w:val="0"/>
                <w:bCs w:val="0"/>
                <w:smallCaps w:val="0"/>
                <w:noProof/>
              </w:rPr>
            </w:rPrChange>
          </w:rPr>
          <w:delText>4.1.</w:delText>
        </w:r>
        <w:r w:rsidRPr="002F4299" w:rsidDel="00116F7D">
          <w:rPr>
            <w:rFonts w:ascii="Calibri" w:hAnsi="Calibri"/>
            <w:b w:val="0"/>
            <w:bCs w:val="0"/>
            <w:smallCaps w:val="0"/>
            <w:noProof/>
            <w:sz w:val="22"/>
            <w:szCs w:val="22"/>
          </w:rPr>
          <w:tab/>
        </w:r>
        <w:r w:rsidRPr="00116F7D" w:rsidDel="00116F7D">
          <w:rPr>
            <w:noProof/>
            <w:rPrChange w:id="202" w:author="Torres, Andrea F" w:date="2020-04-23T01:06:00Z">
              <w:rPr>
                <w:rStyle w:val="Hyperlink"/>
                <w:b w:val="0"/>
                <w:bCs w:val="0"/>
                <w:smallCaps w:val="0"/>
                <w:noProof/>
              </w:rPr>
            </w:rPrChange>
          </w:rPr>
          <w:delText>Test &lt;&lt;test id&gt;&gt;</w:delText>
        </w:r>
        <w:r w:rsidDel="00116F7D">
          <w:rPr>
            <w:noProof/>
            <w:webHidden/>
          </w:rPr>
          <w:tab/>
          <w:delText>4</w:delText>
        </w:r>
      </w:del>
    </w:p>
    <w:p w14:paraId="645F9C50" w14:textId="2C34F943" w:rsidR="009E63E3" w:rsidRPr="002F4299" w:rsidDel="00116F7D" w:rsidRDefault="009E63E3">
      <w:pPr>
        <w:pStyle w:val="TOC1"/>
        <w:tabs>
          <w:tab w:val="left" w:pos="400"/>
        </w:tabs>
        <w:rPr>
          <w:del w:id="203" w:author="Torres, Andrea F" w:date="2020-04-23T01:06:00Z"/>
          <w:rFonts w:ascii="Calibri" w:hAnsi="Calibri"/>
          <w:b w:val="0"/>
          <w:caps w:val="0"/>
          <w:noProof/>
          <w:sz w:val="22"/>
          <w:szCs w:val="22"/>
        </w:rPr>
      </w:pPr>
      <w:del w:id="204" w:author="Torres, Andrea F" w:date="2020-04-23T01:06:00Z">
        <w:r w:rsidRPr="00116F7D" w:rsidDel="00116F7D">
          <w:rPr>
            <w:noProof/>
            <w:rPrChange w:id="205" w:author="Torres, Andrea F" w:date="2020-04-23T01:06:00Z">
              <w:rPr>
                <w:rStyle w:val="Hyperlink"/>
                <w:b w:val="0"/>
                <w:caps w:val="0"/>
                <w:noProof/>
              </w:rPr>
            </w:rPrChange>
          </w:rPr>
          <w:delText>5.</w:delText>
        </w:r>
        <w:r w:rsidRPr="002F4299" w:rsidDel="00116F7D">
          <w:rPr>
            <w:rFonts w:ascii="Calibri" w:hAnsi="Calibri"/>
            <w:b w:val="0"/>
            <w:caps w:val="0"/>
            <w:noProof/>
            <w:sz w:val="22"/>
            <w:szCs w:val="22"/>
          </w:rPr>
          <w:tab/>
        </w:r>
        <w:r w:rsidRPr="00116F7D" w:rsidDel="00116F7D">
          <w:rPr>
            <w:noProof/>
            <w:rPrChange w:id="206" w:author="Torres, Andrea F" w:date="2020-04-23T01:06:00Z">
              <w:rPr>
                <w:rStyle w:val="Hyperlink"/>
                <w:b w:val="0"/>
                <w:caps w:val="0"/>
                <w:noProof/>
              </w:rPr>
            </w:rPrChange>
          </w:rPr>
          <w:delText>Test 02</w:delText>
        </w:r>
        <w:r w:rsidDel="00116F7D">
          <w:rPr>
            <w:noProof/>
            <w:webHidden/>
          </w:rPr>
          <w:tab/>
          <w:delText>2</w:delText>
        </w:r>
      </w:del>
    </w:p>
    <w:p w14:paraId="42FC93FC" w14:textId="4CB0F6D3" w:rsidR="009E63E3" w:rsidRPr="002F4299" w:rsidDel="00116F7D" w:rsidRDefault="009E63E3">
      <w:pPr>
        <w:pStyle w:val="TOC2"/>
        <w:tabs>
          <w:tab w:val="left" w:pos="1200"/>
        </w:tabs>
        <w:rPr>
          <w:del w:id="207" w:author="Torres, Andrea F" w:date="2020-04-23T01:06:00Z"/>
          <w:rFonts w:ascii="Calibri" w:hAnsi="Calibri"/>
          <w:b w:val="0"/>
          <w:bCs w:val="0"/>
          <w:smallCaps w:val="0"/>
          <w:noProof/>
          <w:sz w:val="22"/>
          <w:szCs w:val="22"/>
        </w:rPr>
      </w:pPr>
      <w:del w:id="208" w:author="Torres, Andrea F" w:date="2020-04-23T01:06:00Z">
        <w:r w:rsidRPr="00116F7D" w:rsidDel="00116F7D">
          <w:rPr>
            <w:noProof/>
            <w:rPrChange w:id="209" w:author="Torres, Andrea F" w:date="2020-04-23T01:06:00Z">
              <w:rPr>
                <w:rStyle w:val="Hyperlink"/>
                <w:b w:val="0"/>
                <w:bCs w:val="0"/>
                <w:smallCaps w:val="0"/>
                <w:noProof/>
              </w:rPr>
            </w:rPrChange>
          </w:rPr>
          <w:delText>5.1.</w:delText>
        </w:r>
        <w:r w:rsidRPr="002F4299" w:rsidDel="00116F7D">
          <w:rPr>
            <w:rFonts w:ascii="Calibri" w:hAnsi="Calibri"/>
            <w:b w:val="0"/>
            <w:bCs w:val="0"/>
            <w:smallCaps w:val="0"/>
            <w:noProof/>
            <w:sz w:val="22"/>
            <w:szCs w:val="22"/>
          </w:rPr>
          <w:tab/>
        </w:r>
        <w:r w:rsidRPr="00116F7D" w:rsidDel="00116F7D">
          <w:rPr>
            <w:noProof/>
            <w:rPrChange w:id="210" w:author="Torres, Andrea F" w:date="2020-04-23T01:06:00Z">
              <w:rPr>
                <w:rStyle w:val="Hyperlink"/>
                <w:b w:val="0"/>
                <w:bCs w:val="0"/>
                <w:smallCaps w:val="0"/>
                <w:noProof/>
              </w:rPr>
            </w:rPrChange>
          </w:rPr>
          <w:delText>Test &lt;&lt;test id&gt;&gt;</w:delText>
        </w:r>
        <w:r w:rsidDel="00116F7D">
          <w:rPr>
            <w:noProof/>
            <w:webHidden/>
          </w:rPr>
          <w:tab/>
          <w:delText>2</w:delText>
        </w:r>
      </w:del>
    </w:p>
    <w:p w14:paraId="6EC60C1A" w14:textId="69D4E3AF" w:rsidR="009E63E3" w:rsidRPr="002F4299" w:rsidDel="00116F7D" w:rsidRDefault="009E63E3">
      <w:pPr>
        <w:pStyle w:val="TOC1"/>
        <w:tabs>
          <w:tab w:val="left" w:pos="400"/>
        </w:tabs>
        <w:rPr>
          <w:del w:id="211" w:author="Torres, Andrea F" w:date="2020-04-23T01:06:00Z"/>
          <w:rFonts w:ascii="Calibri" w:hAnsi="Calibri"/>
          <w:b w:val="0"/>
          <w:caps w:val="0"/>
          <w:noProof/>
          <w:sz w:val="22"/>
          <w:szCs w:val="22"/>
        </w:rPr>
      </w:pPr>
      <w:del w:id="212" w:author="Torres, Andrea F" w:date="2020-04-23T01:06:00Z">
        <w:r w:rsidRPr="00116F7D" w:rsidDel="00116F7D">
          <w:rPr>
            <w:noProof/>
            <w:rPrChange w:id="213" w:author="Torres, Andrea F" w:date="2020-04-23T01:06:00Z">
              <w:rPr>
                <w:rStyle w:val="Hyperlink"/>
                <w:b w:val="0"/>
                <w:caps w:val="0"/>
                <w:noProof/>
              </w:rPr>
            </w:rPrChange>
          </w:rPr>
          <w:delText>6.</w:delText>
        </w:r>
        <w:r w:rsidRPr="002F4299" w:rsidDel="00116F7D">
          <w:rPr>
            <w:rFonts w:ascii="Calibri" w:hAnsi="Calibri"/>
            <w:b w:val="0"/>
            <w:caps w:val="0"/>
            <w:noProof/>
            <w:sz w:val="22"/>
            <w:szCs w:val="22"/>
          </w:rPr>
          <w:tab/>
        </w:r>
        <w:r w:rsidRPr="00116F7D" w:rsidDel="00116F7D">
          <w:rPr>
            <w:noProof/>
            <w:rPrChange w:id="214" w:author="Torres, Andrea F" w:date="2020-04-23T01:06:00Z">
              <w:rPr>
                <w:rStyle w:val="Hyperlink"/>
                <w:b w:val="0"/>
                <w:caps w:val="0"/>
                <w:noProof/>
              </w:rPr>
            </w:rPrChange>
          </w:rPr>
          <w:delText>Test 03</w:delText>
        </w:r>
        <w:r w:rsidDel="00116F7D">
          <w:rPr>
            <w:noProof/>
            <w:webHidden/>
          </w:rPr>
          <w:tab/>
          <w:delText>2</w:delText>
        </w:r>
      </w:del>
    </w:p>
    <w:p w14:paraId="3ECB2E51" w14:textId="2D1BB634" w:rsidR="009E63E3" w:rsidRPr="002F4299" w:rsidDel="00116F7D" w:rsidRDefault="009E63E3">
      <w:pPr>
        <w:pStyle w:val="TOC2"/>
        <w:tabs>
          <w:tab w:val="left" w:pos="1200"/>
        </w:tabs>
        <w:rPr>
          <w:del w:id="215" w:author="Torres, Andrea F" w:date="2020-04-23T01:06:00Z"/>
          <w:rFonts w:ascii="Calibri" w:hAnsi="Calibri"/>
          <w:b w:val="0"/>
          <w:bCs w:val="0"/>
          <w:smallCaps w:val="0"/>
          <w:noProof/>
          <w:sz w:val="22"/>
          <w:szCs w:val="22"/>
        </w:rPr>
      </w:pPr>
      <w:del w:id="216" w:author="Torres, Andrea F" w:date="2020-04-23T01:06:00Z">
        <w:r w:rsidRPr="00116F7D" w:rsidDel="00116F7D">
          <w:rPr>
            <w:noProof/>
            <w:rPrChange w:id="217" w:author="Torres, Andrea F" w:date="2020-04-23T01:06:00Z">
              <w:rPr>
                <w:rStyle w:val="Hyperlink"/>
                <w:b w:val="0"/>
                <w:bCs w:val="0"/>
                <w:smallCaps w:val="0"/>
                <w:noProof/>
              </w:rPr>
            </w:rPrChange>
          </w:rPr>
          <w:delText>6.1.</w:delText>
        </w:r>
        <w:r w:rsidRPr="002F4299" w:rsidDel="00116F7D">
          <w:rPr>
            <w:rFonts w:ascii="Calibri" w:hAnsi="Calibri"/>
            <w:b w:val="0"/>
            <w:bCs w:val="0"/>
            <w:smallCaps w:val="0"/>
            <w:noProof/>
            <w:sz w:val="22"/>
            <w:szCs w:val="22"/>
          </w:rPr>
          <w:tab/>
        </w:r>
        <w:r w:rsidRPr="00116F7D" w:rsidDel="00116F7D">
          <w:rPr>
            <w:noProof/>
            <w:rPrChange w:id="218" w:author="Torres, Andrea F" w:date="2020-04-23T01:06:00Z">
              <w:rPr>
                <w:rStyle w:val="Hyperlink"/>
                <w:b w:val="0"/>
                <w:bCs w:val="0"/>
                <w:smallCaps w:val="0"/>
                <w:noProof/>
              </w:rPr>
            </w:rPrChange>
          </w:rPr>
          <w:delText>Test &lt;&lt;test id&gt;&gt;</w:delText>
        </w:r>
        <w:r w:rsidDel="00116F7D">
          <w:rPr>
            <w:noProof/>
            <w:webHidden/>
          </w:rPr>
          <w:tab/>
          <w:delText>2</w:delText>
        </w:r>
      </w:del>
    </w:p>
    <w:p w14:paraId="13BCB06C" w14:textId="53D0E5C5" w:rsidR="009E63E3" w:rsidRPr="002F4299" w:rsidDel="00116F7D" w:rsidRDefault="009E63E3">
      <w:pPr>
        <w:pStyle w:val="TOC1"/>
        <w:tabs>
          <w:tab w:val="left" w:pos="400"/>
        </w:tabs>
        <w:rPr>
          <w:del w:id="219" w:author="Torres, Andrea F" w:date="2020-04-23T01:06:00Z"/>
          <w:rFonts w:ascii="Calibri" w:hAnsi="Calibri"/>
          <w:b w:val="0"/>
          <w:caps w:val="0"/>
          <w:noProof/>
          <w:sz w:val="22"/>
          <w:szCs w:val="22"/>
        </w:rPr>
      </w:pPr>
      <w:del w:id="220" w:author="Torres, Andrea F" w:date="2020-04-23T01:06:00Z">
        <w:r w:rsidRPr="00116F7D" w:rsidDel="00116F7D">
          <w:rPr>
            <w:noProof/>
            <w:rPrChange w:id="221" w:author="Torres, Andrea F" w:date="2020-04-23T01:06:00Z">
              <w:rPr>
                <w:rStyle w:val="Hyperlink"/>
                <w:b w:val="0"/>
                <w:caps w:val="0"/>
                <w:noProof/>
              </w:rPr>
            </w:rPrChange>
          </w:rPr>
          <w:delText>7.</w:delText>
        </w:r>
        <w:r w:rsidRPr="002F4299" w:rsidDel="00116F7D">
          <w:rPr>
            <w:rFonts w:ascii="Calibri" w:hAnsi="Calibri"/>
            <w:b w:val="0"/>
            <w:caps w:val="0"/>
            <w:noProof/>
            <w:sz w:val="22"/>
            <w:szCs w:val="22"/>
          </w:rPr>
          <w:tab/>
        </w:r>
        <w:r w:rsidRPr="00116F7D" w:rsidDel="00116F7D">
          <w:rPr>
            <w:noProof/>
            <w:rPrChange w:id="222" w:author="Torres, Andrea F" w:date="2020-04-23T01:06:00Z">
              <w:rPr>
                <w:rStyle w:val="Hyperlink"/>
                <w:b w:val="0"/>
                <w:caps w:val="0"/>
                <w:noProof/>
              </w:rPr>
            </w:rPrChange>
          </w:rPr>
          <w:delText>Test 04</w:delText>
        </w:r>
        <w:r w:rsidDel="00116F7D">
          <w:rPr>
            <w:noProof/>
            <w:webHidden/>
          </w:rPr>
          <w:tab/>
          <w:delText>2</w:delText>
        </w:r>
      </w:del>
    </w:p>
    <w:p w14:paraId="48C8CE4A" w14:textId="18116238" w:rsidR="009E63E3" w:rsidRPr="002F4299" w:rsidDel="00116F7D" w:rsidRDefault="009E63E3">
      <w:pPr>
        <w:pStyle w:val="TOC2"/>
        <w:tabs>
          <w:tab w:val="left" w:pos="1200"/>
        </w:tabs>
        <w:rPr>
          <w:del w:id="223" w:author="Torres, Andrea F" w:date="2020-04-23T01:06:00Z"/>
          <w:rFonts w:ascii="Calibri" w:hAnsi="Calibri"/>
          <w:b w:val="0"/>
          <w:bCs w:val="0"/>
          <w:smallCaps w:val="0"/>
          <w:noProof/>
          <w:sz w:val="22"/>
          <w:szCs w:val="22"/>
        </w:rPr>
      </w:pPr>
      <w:del w:id="224" w:author="Torres, Andrea F" w:date="2020-04-23T01:06:00Z">
        <w:r w:rsidRPr="00116F7D" w:rsidDel="00116F7D">
          <w:rPr>
            <w:noProof/>
            <w:rPrChange w:id="225" w:author="Torres, Andrea F" w:date="2020-04-23T01:06:00Z">
              <w:rPr>
                <w:rStyle w:val="Hyperlink"/>
                <w:b w:val="0"/>
                <w:bCs w:val="0"/>
                <w:smallCaps w:val="0"/>
                <w:noProof/>
              </w:rPr>
            </w:rPrChange>
          </w:rPr>
          <w:delText>7.1.</w:delText>
        </w:r>
        <w:r w:rsidRPr="002F4299" w:rsidDel="00116F7D">
          <w:rPr>
            <w:rFonts w:ascii="Calibri" w:hAnsi="Calibri"/>
            <w:b w:val="0"/>
            <w:bCs w:val="0"/>
            <w:smallCaps w:val="0"/>
            <w:noProof/>
            <w:sz w:val="22"/>
            <w:szCs w:val="22"/>
          </w:rPr>
          <w:tab/>
        </w:r>
        <w:r w:rsidRPr="00116F7D" w:rsidDel="00116F7D">
          <w:rPr>
            <w:noProof/>
            <w:rPrChange w:id="226" w:author="Torres, Andrea F" w:date="2020-04-23T01:06:00Z">
              <w:rPr>
                <w:rStyle w:val="Hyperlink"/>
                <w:b w:val="0"/>
                <w:bCs w:val="0"/>
                <w:smallCaps w:val="0"/>
                <w:noProof/>
              </w:rPr>
            </w:rPrChange>
          </w:rPr>
          <w:delText>Test &lt;&lt;test id&gt;&gt;</w:delText>
        </w:r>
        <w:r w:rsidDel="00116F7D">
          <w:rPr>
            <w:noProof/>
            <w:webHidden/>
          </w:rPr>
          <w:tab/>
          <w:delText>2</w:delText>
        </w:r>
      </w:del>
    </w:p>
    <w:p w14:paraId="5A9EC96B" w14:textId="681A431B" w:rsidR="009E63E3" w:rsidRPr="002F4299" w:rsidDel="00116F7D" w:rsidRDefault="009E63E3">
      <w:pPr>
        <w:pStyle w:val="TOC1"/>
        <w:tabs>
          <w:tab w:val="left" w:pos="400"/>
        </w:tabs>
        <w:rPr>
          <w:del w:id="227" w:author="Torres, Andrea F" w:date="2020-04-23T01:06:00Z"/>
          <w:rFonts w:ascii="Calibri" w:hAnsi="Calibri"/>
          <w:b w:val="0"/>
          <w:caps w:val="0"/>
          <w:noProof/>
          <w:sz w:val="22"/>
          <w:szCs w:val="22"/>
        </w:rPr>
      </w:pPr>
      <w:del w:id="228" w:author="Torres, Andrea F" w:date="2020-04-23T01:06:00Z">
        <w:r w:rsidRPr="00116F7D" w:rsidDel="00116F7D">
          <w:rPr>
            <w:noProof/>
            <w:rPrChange w:id="229" w:author="Torres, Andrea F" w:date="2020-04-23T01:06:00Z">
              <w:rPr>
                <w:rStyle w:val="Hyperlink"/>
                <w:b w:val="0"/>
                <w:caps w:val="0"/>
                <w:noProof/>
              </w:rPr>
            </w:rPrChange>
          </w:rPr>
          <w:delText>8.</w:delText>
        </w:r>
        <w:r w:rsidRPr="002F4299" w:rsidDel="00116F7D">
          <w:rPr>
            <w:rFonts w:ascii="Calibri" w:hAnsi="Calibri"/>
            <w:b w:val="0"/>
            <w:caps w:val="0"/>
            <w:noProof/>
            <w:sz w:val="22"/>
            <w:szCs w:val="22"/>
          </w:rPr>
          <w:tab/>
        </w:r>
        <w:r w:rsidRPr="00116F7D" w:rsidDel="00116F7D">
          <w:rPr>
            <w:noProof/>
            <w:rPrChange w:id="230" w:author="Torres, Andrea F" w:date="2020-04-23T01:06:00Z">
              <w:rPr>
                <w:rStyle w:val="Hyperlink"/>
                <w:b w:val="0"/>
                <w:caps w:val="0"/>
                <w:noProof/>
              </w:rPr>
            </w:rPrChange>
          </w:rPr>
          <w:delText>User Interface Testing</w:delText>
        </w:r>
        <w:r w:rsidDel="00116F7D">
          <w:rPr>
            <w:noProof/>
            <w:webHidden/>
          </w:rPr>
          <w:tab/>
          <w:delText>3</w:delText>
        </w:r>
      </w:del>
    </w:p>
    <w:p w14:paraId="18A1F43A" w14:textId="64FFA73E" w:rsidR="009E63E3" w:rsidRPr="002F4299" w:rsidDel="00116F7D" w:rsidRDefault="009E63E3">
      <w:pPr>
        <w:pStyle w:val="TOC1"/>
        <w:tabs>
          <w:tab w:val="left" w:pos="400"/>
        </w:tabs>
        <w:rPr>
          <w:del w:id="231" w:author="Torres, Andrea F" w:date="2020-04-23T01:06:00Z"/>
          <w:rFonts w:ascii="Calibri" w:hAnsi="Calibri"/>
          <w:b w:val="0"/>
          <w:caps w:val="0"/>
          <w:noProof/>
          <w:sz w:val="22"/>
          <w:szCs w:val="22"/>
        </w:rPr>
      </w:pPr>
      <w:del w:id="232" w:author="Torres, Andrea F" w:date="2020-04-23T01:06:00Z">
        <w:r w:rsidRPr="00116F7D" w:rsidDel="00116F7D">
          <w:rPr>
            <w:noProof/>
            <w:rPrChange w:id="233" w:author="Torres, Andrea F" w:date="2020-04-23T01:06:00Z">
              <w:rPr>
                <w:rStyle w:val="Hyperlink"/>
                <w:b w:val="0"/>
                <w:caps w:val="0"/>
                <w:noProof/>
              </w:rPr>
            </w:rPrChange>
          </w:rPr>
          <w:delText>9.</w:delText>
        </w:r>
        <w:r w:rsidRPr="002F4299" w:rsidDel="00116F7D">
          <w:rPr>
            <w:rFonts w:ascii="Calibri" w:hAnsi="Calibri"/>
            <w:b w:val="0"/>
            <w:caps w:val="0"/>
            <w:noProof/>
            <w:sz w:val="22"/>
            <w:szCs w:val="22"/>
          </w:rPr>
          <w:tab/>
        </w:r>
        <w:r w:rsidRPr="00116F7D" w:rsidDel="00116F7D">
          <w:rPr>
            <w:noProof/>
            <w:rPrChange w:id="234" w:author="Torres, Andrea F" w:date="2020-04-23T01:06:00Z">
              <w:rPr>
                <w:rStyle w:val="Hyperlink"/>
                <w:b w:val="0"/>
                <w:caps w:val="0"/>
                <w:noProof/>
              </w:rPr>
            </w:rPrChange>
          </w:rPr>
          <w:delText>Test Schedule</w:delText>
        </w:r>
        <w:r w:rsidDel="00116F7D">
          <w:rPr>
            <w:noProof/>
            <w:webHidden/>
          </w:rPr>
          <w:tab/>
          <w:delText>4</w:delText>
        </w:r>
      </w:del>
    </w:p>
    <w:p w14:paraId="18230D32" w14:textId="624CBD6D" w:rsidR="009E63E3" w:rsidRPr="002F4299" w:rsidDel="00116F7D" w:rsidRDefault="009E63E3">
      <w:pPr>
        <w:pStyle w:val="TOC1"/>
        <w:tabs>
          <w:tab w:val="left" w:pos="600"/>
        </w:tabs>
        <w:rPr>
          <w:del w:id="235" w:author="Torres, Andrea F" w:date="2020-04-23T01:06:00Z"/>
          <w:rFonts w:ascii="Calibri" w:hAnsi="Calibri"/>
          <w:b w:val="0"/>
          <w:caps w:val="0"/>
          <w:noProof/>
          <w:sz w:val="22"/>
          <w:szCs w:val="22"/>
        </w:rPr>
      </w:pPr>
      <w:del w:id="236" w:author="Torres, Andrea F" w:date="2020-04-23T01:06:00Z">
        <w:r w:rsidRPr="00116F7D" w:rsidDel="00116F7D">
          <w:rPr>
            <w:noProof/>
            <w:rPrChange w:id="237" w:author="Torres, Andrea F" w:date="2020-04-23T01:06:00Z">
              <w:rPr>
                <w:rStyle w:val="Hyperlink"/>
                <w:b w:val="0"/>
                <w:caps w:val="0"/>
                <w:noProof/>
              </w:rPr>
            </w:rPrChange>
          </w:rPr>
          <w:delText>10.</w:delText>
        </w:r>
        <w:r w:rsidRPr="002F4299" w:rsidDel="00116F7D">
          <w:rPr>
            <w:rFonts w:ascii="Calibri" w:hAnsi="Calibri"/>
            <w:b w:val="0"/>
            <w:caps w:val="0"/>
            <w:noProof/>
            <w:sz w:val="22"/>
            <w:szCs w:val="22"/>
          </w:rPr>
          <w:tab/>
        </w:r>
        <w:r w:rsidRPr="00116F7D" w:rsidDel="00116F7D">
          <w:rPr>
            <w:noProof/>
            <w:rPrChange w:id="238" w:author="Torres, Andrea F" w:date="2020-04-23T01:06:00Z">
              <w:rPr>
                <w:rStyle w:val="Hyperlink"/>
                <w:b w:val="0"/>
                <w:caps w:val="0"/>
                <w:noProof/>
              </w:rPr>
            </w:rPrChange>
          </w:rPr>
          <w:delText>Other Sections</w:delText>
        </w:r>
        <w:r w:rsidDel="00116F7D">
          <w:rPr>
            <w:noProof/>
            <w:webHidden/>
          </w:rPr>
          <w:tab/>
          <w:delText>5</w:delText>
        </w:r>
      </w:del>
    </w:p>
    <w:p w14:paraId="13BDEC84" w14:textId="1975501B" w:rsidR="009E63E3" w:rsidRPr="002F4299" w:rsidDel="00116F7D" w:rsidRDefault="009E63E3">
      <w:pPr>
        <w:pStyle w:val="TOC1"/>
        <w:tabs>
          <w:tab w:val="left" w:pos="600"/>
        </w:tabs>
        <w:rPr>
          <w:del w:id="239" w:author="Torres, Andrea F" w:date="2020-04-23T01:06:00Z"/>
          <w:rFonts w:ascii="Calibri" w:hAnsi="Calibri"/>
          <w:b w:val="0"/>
          <w:caps w:val="0"/>
          <w:noProof/>
          <w:sz w:val="22"/>
          <w:szCs w:val="22"/>
        </w:rPr>
      </w:pPr>
      <w:del w:id="240" w:author="Torres, Andrea F" w:date="2020-04-23T01:06:00Z">
        <w:r w:rsidRPr="00116F7D" w:rsidDel="00116F7D">
          <w:rPr>
            <w:noProof/>
            <w:rPrChange w:id="241" w:author="Torres, Andrea F" w:date="2020-04-23T01:06:00Z">
              <w:rPr>
                <w:rStyle w:val="Hyperlink"/>
                <w:b w:val="0"/>
                <w:caps w:val="0"/>
                <w:noProof/>
              </w:rPr>
            </w:rPrChange>
          </w:rPr>
          <w:delText>11.</w:delText>
        </w:r>
        <w:r w:rsidRPr="002F4299" w:rsidDel="00116F7D">
          <w:rPr>
            <w:rFonts w:ascii="Calibri" w:hAnsi="Calibri"/>
            <w:b w:val="0"/>
            <w:caps w:val="0"/>
            <w:noProof/>
            <w:sz w:val="22"/>
            <w:szCs w:val="22"/>
          </w:rPr>
          <w:tab/>
        </w:r>
        <w:r w:rsidRPr="00116F7D" w:rsidDel="00116F7D">
          <w:rPr>
            <w:noProof/>
            <w:rPrChange w:id="242" w:author="Torres, Andrea F" w:date="2020-04-23T01:06:00Z">
              <w:rPr>
                <w:rStyle w:val="Hyperlink"/>
                <w:b w:val="0"/>
                <w:caps w:val="0"/>
                <w:noProof/>
              </w:rPr>
            </w:rPrChange>
          </w:rPr>
          <w:delText>Appendix</w:delText>
        </w:r>
        <w:r w:rsidDel="00116F7D">
          <w:rPr>
            <w:noProof/>
            <w:webHidden/>
          </w:rPr>
          <w:tab/>
          <w:delText>6</w:delText>
        </w:r>
      </w:del>
    </w:p>
    <w:p w14:paraId="78274404" w14:textId="77777777" w:rsidR="00941D93" w:rsidRDefault="00941D93">
      <w:pPr>
        <w:pStyle w:val="TOC2"/>
      </w:pPr>
      <w:r>
        <w:fldChar w:fldCharType="end"/>
      </w:r>
      <w:commentRangeEnd w:id="58"/>
      <w:r w:rsidR="00E057C9">
        <w:rPr>
          <w:rStyle w:val="CommentReference"/>
          <w:b w:val="0"/>
          <w:bCs w:val="0"/>
          <w:smallCaps w:val="0"/>
        </w:rPr>
        <w:commentReference w:id="58"/>
      </w:r>
    </w:p>
    <w:p w14:paraId="156932E9"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7FD2C605" w14:textId="77777777" w:rsidR="00941D93" w:rsidRDefault="00941D93" w:rsidP="00F12E72">
      <w:pPr>
        <w:pStyle w:val="Heading1"/>
        <w:ind w:hanging="5220"/>
      </w:pPr>
      <w:bookmarkStart w:id="247" w:name="_Toc38505734"/>
      <w:commentRangeStart w:id="248"/>
      <w:r>
        <w:lastRenderedPageBreak/>
        <w:t>Introduction</w:t>
      </w:r>
      <w:commentRangeEnd w:id="248"/>
      <w:r w:rsidR="00E057C9">
        <w:rPr>
          <w:rStyle w:val="CommentReference"/>
          <w:b w:val="0"/>
          <w:kern w:val="0"/>
        </w:rPr>
        <w:commentReference w:id="248"/>
      </w:r>
      <w:bookmarkEnd w:id="247"/>
    </w:p>
    <w:p w14:paraId="5403A28E" w14:textId="77777777" w:rsidR="00941D93" w:rsidRDefault="00941D93"/>
    <w:p w14:paraId="2A7FFB6D" w14:textId="77777777" w:rsidR="00941D93" w:rsidRDefault="00941D93">
      <w:pPr>
        <w:pStyle w:val="Paragraph"/>
      </w:pPr>
    </w:p>
    <w:p w14:paraId="0ADD5646" w14:textId="77777777" w:rsidR="00941D93" w:rsidRDefault="00941D93">
      <w:pPr>
        <w:pStyle w:val="Paragraph"/>
      </w:pPr>
      <w:r>
        <w:t>&lt;&lt; This section gives introductory information regarding the project, the system to be tested, and the testing approach.&gt;&gt;</w:t>
      </w:r>
    </w:p>
    <w:p w14:paraId="68436E74" w14:textId="77777777" w:rsidR="00941D93" w:rsidRDefault="00941D93">
      <w:pPr>
        <w:pStyle w:val="Paragraph"/>
      </w:pPr>
    </w:p>
    <w:p w14:paraId="7DF14CBA" w14:textId="77777777" w:rsidR="00941D93" w:rsidRDefault="00941D93">
      <w:pPr>
        <w:pStyle w:val="Heading2"/>
      </w:pPr>
      <w:bookmarkStart w:id="249" w:name="_Toc38505735"/>
      <w:r>
        <w:t>Purpose</w:t>
      </w:r>
      <w:bookmarkEnd w:id="249"/>
    </w:p>
    <w:p w14:paraId="2D196DB0" w14:textId="77777777" w:rsidR="00941D93" w:rsidRDefault="00941D93"/>
    <w:p w14:paraId="4391C4FD"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4A3F05C3" w14:textId="77777777" w:rsidR="00941D93" w:rsidRDefault="00941D93"/>
    <w:p w14:paraId="6ECCDA3C" w14:textId="77777777" w:rsidR="00941D93" w:rsidRDefault="00941D93"/>
    <w:p w14:paraId="43DD2C2E" w14:textId="77777777" w:rsidR="00941D93" w:rsidRDefault="00941D93">
      <w:pPr>
        <w:pStyle w:val="Heading2"/>
      </w:pPr>
      <w:bookmarkStart w:id="250" w:name="_Toc38505736"/>
      <w:r>
        <w:t>Scope</w:t>
      </w:r>
      <w:bookmarkEnd w:id="250"/>
    </w:p>
    <w:p w14:paraId="16F4A845" w14:textId="77777777" w:rsidR="00941D93" w:rsidRDefault="00941D93">
      <w:r>
        <w:t>&lt;&lt;Specify the project software releases/versions encompassed by the plan. &gt;&gt;</w:t>
      </w:r>
    </w:p>
    <w:p w14:paraId="42E82473" w14:textId="77777777" w:rsidR="00941D93" w:rsidRDefault="00941D93"/>
    <w:p w14:paraId="5ECB3142" w14:textId="77777777" w:rsidR="00941D93" w:rsidRDefault="00941D93">
      <w:pPr>
        <w:pStyle w:val="Heading2"/>
      </w:pPr>
      <w:bookmarkStart w:id="251" w:name="_Toc38505737"/>
      <w:r>
        <w:t>System Overview</w:t>
      </w:r>
      <w:bookmarkEnd w:id="251"/>
    </w:p>
    <w:p w14:paraId="342D96E1"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540210C6" w14:textId="77777777" w:rsidR="00150787" w:rsidRDefault="00150787" w:rsidP="00150787">
      <w:pPr>
        <w:pStyle w:val="Heading2"/>
      </w:pPr>
      <w:bookmarkStart w:id="252" w:name="_Toc38505738"/>
      <w:r>
        <w:t>Suspension and Exit Criteria</w:t>
      </w:r>
      <w:bookmarkEnd w:id="252"/>
    </w:p>
    <w:p w14:paraId="6E4A705E"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w:t>
      </w:r>
      <w:proofErr w:type="gramStart"/>
      <w:r w:rsidR="00013402" w:rsidRPr="00013402">
        <w:t>at a later time</w:t>
      </w:r>
      <w:proofErr w:type="gramEnd"/>
      <w:r w:rsidR="00013402" w:rsidRPr="00013402">
        <w:t xml:space="preserv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013402">
        <w:t>all of</w:t>
      </w:r>
      <w:proofErr w:type="gramEnd"/>
      <w:r w:rsidR="00013402" w:rsidRPr="00013402">
        <w:t xml:space="preserve"> the specified tests. We want the pass rate to be high. We might specify that all critical tests must pass, and 90% of the non-critical must pass. In general, we want this to be high. &gt;&gt;</w:t>
      </w:r>
    </w:p>
    <w:p w14:paraId="38C5AA54" w14:textId="77777777" w:rsidR="00941D93" w:rsidRDefault="00941D93">
      <w:pPr>
        <w:pStyle w:val="Heading2"/>
      </w:pPr>
      <w:bookmarkStart w:id="253" w:name="_Toc38505739"/>
      <w:r>
        <w:t>Document Overview</w:t>
      </w:r>
      <w:bookmarkEnd w:id="253"/>
    </w:p>
    <w:p w14:paraId="12242CD0" w14:textId="77777777" w:rsidR="00941D93" w:rsidRDefault="007A4335">
      <w:r>
        <w:t>&lt;&lt;Describe the remainder of the document.&gt;&gt;</w:t>
      </w:r>
    </w:p>
    <w:p w14:paraId="10D7E84E" w14:textId="77777777" w:rsidR="00941D93" w:rsidRDefault="007E0AF8">
      <w:pPr>
        <w:pStyle w:val="Heading2"/>
      </w:pPr>
      <w:bookmarkStart w:id="254" w:name="_Toc38505740"/>
      <w:r>
        <w:t>References</w:t>
      </w:r>
      <w:bookmarkEnd w:id="254"/>
    </w:p>
    <w:p w14:paraId="45F7A96A" w14:textId="77777777" w:rsidR="007A4335" w:rsidRDefault="007A4335" w:rsidP="007A4335">
      <w:r>
        <w:t>&lt;&lt;List all the references applicable to the test plan. Generally, this includes project standards, SRS, SDD, and a product assurance plan.&gt;&gt;</w:t>
      </w:r>
    </w:p>
    <w:p w14:paraId="492B205F" w14:textId="77777777" w:rsidR="00941D93" w:rsidRDefault="00941D93"/>
    <w:p w14:paraId="1685C6B0" w14:textId="77777777" w:rsidR="007A4335" w:rsidRDefault="007A4335" w:rsidP="00F12E72">
      <w:pPr>
        <w:pStyle w:val="Heading1"/>
        <w:pageBreakBefore w:val="0"/>
        <w:ind w:hanging="5220"/>
      </w:pPr>
      <w:bookmarkStart w:id="255" w:name="_Toc227033591"/>
      <w:r>
        <w:br w:type="page"/>
      </w:r>
      <w:bookmarkStart w:id="256" w:name="_Toc38505741"/>
      <w:commentRangeStart w:id="257"/>
      <w:r>
        <w:lastRenderedPageBreak/>
        <w:t>Test Items and Features</w:t>
      </w:r>
      <w:bookmarkEnd w:id="255"/>
      <w:commentRangeEnd w:id="257"/>
      <w:r w:rsidR="00E057C9">
        <w:rPr>
          <w:rStyle w:val="CommentReference"/>
          <w:b w:val="0"/>
          <w:kern w:val="0"/>
        </w:rPr>
        <w:commentReference w:id="257"/>
      </w:r>
      <w:bookmarkEnd w:id="256"/>
    </w:p>
    <w:p w14:paraId="2524102D" w14:textId="77777777" w:rsidR="007A4335" w:rsidRPr="00123BB7" w:rsidRDefault="007A4335" w:rsidP="007A4335">
      <w:r>
        <w:t xml:space="preserve">&lt;&lt; This section describes the test items (e.g., components, classes, </w:t>
      </w:r>
      <w:proofErr w:type="gramStart"/>
      <w:r>
        <w:t>functions</w:t>
      </w:r>
      <w:proofErr w:type="gramEnd"/>
      <w:r>
        <w:t xml:space="preserve"> or methods) and the features to be tested. It may also list features not to be tested. </w:t>
      </w:r>
      <w:r w:rsidR="00842DC1">
        <w:t xml:space="preserve">A class diagram is useful. A table of features is useful. </w:t>
      </w:r>
      <w:r>
        <w:t>&gt;&gt;</w:t>
      </w:r>
    </w:p>
    <w:p w14:paraId="738D57B3" w14:textId="77777777" w:rsidR="00941D93" w:rsidRDefault="00941D93"/>
    <w:p w14:paraId="106A6790" w14:textId="77777777" w:rsidR="00941D93" w:rsidRDefault="00941D93" w:rsidP="00F12E72">
      <w:pPr>
        <w:pStyle w:val="Heading1"/>
        <w:ind w:hanging="5310"/>
      </w:pPr>
      <w:bookmarkStart w:id="258" w:name="_Toc38505742"/>
      <w:r>
        <w:lastRenderedPageBreak/>
        <w:t>Testing Approach</w:t>
      </w:r>
      <w:bookmarkEnd w:id="258"/>
    </w:p>
    <w:p w14:paraId="5D13CAC4" w14:textId="77777777" w:rsidR="00941D93" w:rsidRDefault="00941D93"/>
    <w:p w14:paraId="7A4EADC5" w14:textId="5F1F030B" w:rsidR="002E42DA" w:rsidRDefault="00941D93" w:rsidP="00B34944">
      <w:del w:id="259" w:author="Torres, Andrea F" w:date="2020-04-23T01:40:00Z">
        <w:r w:rsidDel="002E42DA">
          <w:delText>&lt;&lt;Describe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w:delText>
        </w:r>
        <w:r w:rsidR="00A064D7" w:rsidDel="002E42DA">
          <w:delText xml:space="preserve"> </w:delText>
        </w:r>
        <w:r w:rsidDel="002E42DA">
          <w:delText xml:space="preserve">but does not give the test steps. For each of these tests, give it a name and specify its objective. </w:delText>
        </w:r>
        <w:r w:rsidR="00013402" w:rsidDel="002E42DA">
          <w:delText>Label the criticality of the test cases.</w:delText>
        </w:r>
        <w:r w:rsidDel="002E42DA">
          <w:delText xml:space="preserve"> &gt;&gt;</w:delText>
        </w:r>
      </w:del>
      <w:ins w:id="260" w:author="Torres, Andrea F" w:date="2020-04-23T01:37:00Z">
        <w:r w:rsidR="002E42DA">
          <w:t xml:space="preserve">These tests will determine the accuracy of the compare and duplicate row features. These testes were </w:t>
        </w:r>
      </w:ins>
      <w:ins w:id="261" w:author="Torres, Andrea F" w:date="2020-04-23T01:38:00Z">
        <w:r w:rsidR="002E42DA">
          <w:t>created to determine if the features work as expected. These are not stress tests</w:t>
        </w:r>
      </w:ins>
      <w:ins w:id="262" w:author="Torres, Andrea F" w:date="2020-04-23T01:40:00Z">
        <w:r w:rsidR="002E42DA">
          <w:t xml:space="preserve">, they are barley acceptance tests in that if </w:t>
        </w:r>
      </w:ins>
      <w:ins w:id="263" w:author="Torres, Andrea F" w:date="2020-04-23T01:41:00Z">
        <w:r w:rsidR="002E42DA">
          <w:t xml:space="preserve">these tests pass the system displays expected performance, and if the test fails then these features are not working </w:t>
        </w:r>
      </w:ins>
      <w:ins w:id="264" w:author="Torres, Andrea F" w:date="2020-04-23T01:42:00Z">
        <w:r w:rsidR="002E42DA">
          <w:t>and we are able to conclude that the features are not implemented in a manner that is acceptable for general release.</w:t>
        </w:r>
      </w:ins>
    </w:p>
    <w:p w14:paraId="24056C7D" w14:textId="77777777" w:rsidR="009069AE" w:rsidRDefault="009069AE">
      <w:pPr>
        <w:pStyle w:val="ListBullet"/>
        <w:numPr>
          <w:ilvl w:val="0"/>
          <w:numId w:val="0"/>
        </w:numPr>
        <w:ind w:left="576" w:hanging="360"/>
      </w:pPr>
    </w:p>
    <w:p w14:paraId="7F1FCA6D" w14:textId="77777777" w:rsidR="009069AE" w:rsidRDefault="009069AE" w:rsidP="009069AE">
      <w:pPr>
        <w:pStyle w:val="Caption"/>
        <w:keepNext/>
      </w:pPr>
      <w:bookmarkStart w:id="265" w:name="_Ref234215049"/>
      <w:r>
        <w:t>Table 1: Test Plan</w:t>
      </w:r>
      <w:bookmarkEnd w:id="265"/>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8E8AF44" w14:textId="77777777" w:rsidTr="009162F5">
        <w:trPr>
          <w:trHeight w:val="360"/>
        </w:trPr>
        <w:tc>
          <w:tcPr>
            <w:tcW w:w="9306" w:type="dxa"/>
            <w:gridSpan w:val="3"/>
            <w:shd w:val="clear" w:color="auto" w:fill="E0E0E0"/>
          </w:tcPr>
          <w:p w14:paraId="01A5C1B2" w14:textId="77777777" w:rsidR="007A4335" w:rsidRDefault="007A4335" w:rsidP="009162F5">
            <w:pPr>
              <w:jc w:val="center"/>
              <w:rPr>
                <w:b/>
              </w:rPr>
            </w:pPr>
          </w:p>
          <w:p w14:paraId="4F047426" w14:textId="0838D5B3" w:rsidR="007A4335" w:rsidRDefault="007A4335" w:rsidP="009162F5">
            <w:pPr>
              <w:jc w:val="center"/>
              <w:rPr>
                <w:b/>
              </w:rPr>
            </w:pPr>
            <w:r>
              <w:rPr>
                <w:b/>
              </w:rPr>
              <w:t xml:space="preserve">TEST SUITE </w:t>
            </w:r>
            <w:proofErr w:type="spellStart"/>
            <w:r w:rsidR="00F12E72">
              <w:rPr>
                <w:b/>
              </w:rPr>
              <w:t>DBCompDup</w:t>
            </w:r>
            <w:proofErr w:type="spellEnd"/>
          </w:p>
        </w:tc>
      </w:tr>
      <w:tr w:rsidR="007A4335" w14:paraId="548E09D2" w14:textId="77777777" w:rsidTr="009162F5">
        <w:trPr>
          <w:trHeight w:val="360"/>
        </w:trPr>
        <w:tc>
          <w:tcPr>
            <w:tcW w:w="2290" w:type="dxa"/>
            <w:shd w:val="clear" w:color="auto" w:fill="auto"/>
          </w:tcPr>
          <w:p w14:paraId="1198CABA" w14:textId="77777777" w:rsidR="007A4335" w:rsidRDefault="007A4335" w:rsidP="009162F5">
            <w:pPr>
              <w:jc w:val="center"/>
              <w:rPr>
                <w:b/>
              </w:rPr>
            </w:pPr>
            <w:r>
              <w:rPr>
                <w:b/>
              </w:rPr>
              <w:t>Description of Test Suite</w:t>
            </w:r>
          </w:p>
        </w:tc>
        <w:tc>
          <w:tcPr>
            <w:tcW w:w="7016" w:type="dxa"/>
            <w:gridSpan w:val="2"/>
            <w:shd w:val="clear" w:color="auto" w:fill="auto"/>
          </w:tcPr>
          <w:p w14:paraId="2DA60156" w14:textId="076AE376" w:rsidR="007A4335" w:rsidRDefault="00F12E72" w:rsidP="009162F5">
            <w:pPr>
              <w:jc w:val="center"/>
              <w:rPr>
                <w:b/>
              </w:rPr>
            </w:pPr>
            <w:r w:rsidRPr="00F12E72">
              <w:rPr>
                <w:bCs/>
              </w:rPr>
              <w:t>This test suit</w:t>
            </w:r>
            <w:r>
              <w:rPr>
                <w:bCs/>
              </w:rPr>
              <w:t>e</w:t>
            </w:r>
            <w:r w:rsidRPr="00F12E72">
              <w:rPr>
                <w:bCs/>
              </w:rPr>
              <w:t xml:space="preserve"> will be</w:t>
            </w:r>
            <w:r>
              <w:rPr>
                <w:b/>
              </w:rPr>
              <w:t xml:space="preserve"> </w:t>
            </w:r>
            <w:r>
              <w:t>focused on the ability to compare files to other versions and check for duplicate rows</w:t>
            </w:r>
          </w:p>
        </w:tc>
      </w:tr>
      <w:tr w:rsidR="007A4335" w14:paraId="7B9F7DC4" w14:textId="77777777" w:rsidTr="00013402">
        <w:trPr>
          <w:trHeight w:val="360"/>
        </w:trPr>
        <w:tc>
          <w:tcPr>
            <w:tcW w:w="2290" w:type="dxa"/>
            <w:shd w:val="clear" w:color="auto" w:fill="E0E0E0"/>
          </w:tcPr>
          <w:p w14:paraId="681BA55D" w14:textId="77777777" w:rsidR="007A4335" w:rsidRDefault="007A4335" w:rsidP="009162F5">
            <w:pPr>
              <w:jc w:val="center"/>
              <w:rPr>
                <w:b/>
              </w:rPr>
            </w:pPr>
            <w:r>
              <w:rPr>
                <w:b/>
              </w:rPr>
              <w:t>Test Case Identifier</w:t>
            </w:r>
          </w:p>
        </w:tc>
        <w:tc>
          <w:tcPr>
            <w:tcW w:w="5378" w:type="dxa"/>
            <w:shd w:val="clear" w:color="auto" w:fill="E0E0E0"/>
          </w:tcPr>
          <w:p w14:paraId="07A3C618" w14:textId="77777777" w:rsidR="007A4335" w:rsidRDefault="007A4335" w:rsidP="009162F5">
            <w:pPr>
              <w:jc w:val="center"/>
              <w:rPr>
                <w:b/>
              </w:rPr>
            </w:pPr>
            <w:r>
              <w:rPr>
                <w:b/>
              </w:rPr>
              <w:t>Objective</w:t>
            </w:r>
          </w:p>
        </w:tc>
        <w:tc>
          <w:tcPr>
            <w:tcW w:w="1638" w:type="dxa"/>
            <w:shd w:val="clear" w:color="auto" w:fill="E0E0E0"/>
          </w:tcPr>
          <w:p w14:paraId="30F32A03" w14:textId="77777777" w:rsidR="007A4335" w:rsidRDefault="00013402" w:rsidP="009162F5">
            <w:pPr>
              <w:jc w:val="center"/>
              <w:rPr>
                <w:b/>
              </w:rPr>
            </w:pPr>
            <w:r>
              <w:rPr>
                <w:b/>
              </w:rPr>
              <w:t>Criticality</w:t>
            </w:r>
          </w:p>
        </w:tc>
      </w:tr>
      <w:tr w:rsidR="007A4335" w14:paraId="653F8364" w14:textId="77777777" w:rsidTr="00013402">
        <w:trPr>
          <w:trHeight w:val="378"/>
        </w:trPr>
        <w:tc>
          <w:tcPr>
            <w:tcW w:w="2290" w:type="dxa"/>
          </w:tcPr>
          <w:p w14:paraId="30A8CFC0" w14:textId="07578025" w:rsidR="007A4335" w:rsidRDefault="00F12E72" w:rsidP="009162F5">
            <w:pPr>
              <w:jc w:val="center"/>
            </w:pPr>
            <w:r>
              <w:t>DBComp1</w:t>
            </w:r>
          </w:p>
        </w:tc>
        <w:tc>
          <w:tcPr>
            <w:tcW w:w="5378" w:type="dxa"/>
            <w:shd w:val="clear" w:color="auto" w:fill="auto"/>
          </w:tcPr>
          <w:p w14:paraId="5736C2DA" w14:textId="34456E6E" w:rsidR="007A4335" w:rsidRDefault="00494E4C" w:rsidP="009162F5">
            <w:pPr>
              <w:jc w:val="center"/>
              <w:rPr>
                <w:b/>
              </w:rPr>
            </w:pPr>
            <w:ins w:id="266" w:author="Torres, Andrea F" w:date="2020-04-23T01:30:00Z">
              <w:r>
                <w:rPr>
                  <w:b/>
                </w:rPr>
                <w:t>To determine if the compare option works as expected when a row is added.</w:t>
              </w:r>
            </w:ins>
          </w:p>
        </w:tc>
        <w:tc>
          <w:tcPr>
            <w:tcW w:w="1638" w:type="dxa"/>
            <w:shd w:val="clear" w:color="auto" w:fill="auto"/>
          </w:tcPr>
          <w:p w14:paraId="6ADE17AF" w14:textId="480617AC" w:rsidR="007A4335" w:rsidRDefault="00494E4C" w:rsidP="009162F5">
            <w:pPr>
              <w:jc w:val="center"/>
              <w:rPr>
                <w:b/>
              </w:rPr>
            </w:pPr>
            <w:ins w:id="267" w:author="Torres, Andrea F" w:date="2020-04-23T01:32:00Z">
              <w:r>
                <w:rPr>
                  <w:b/>
                </w:rPr>
                <w:t>Medium</w:t>
              </w:r>
            </w:ins>
          </w:p>
        </w:tc>
      </w:tr>
      <w:tr w:rsidR="007A4335" w14:paraId="0401F8C3" w14:textId="77777777" w:rsidTr="00013402">
        <w:trPr>
          <w:trHeight w:val="378"/>
        </w:trPr>
        <w:tc>
          <w:tcPr>
            <w:tcW w:w="2290" w:type="dxa"/>
          </w:tcPr>
          <w:p w14:paraId="50A0860B" w14:textId="2C5230EA" w:rsidR="007A4335" w:rsidRDefault="00F12E72" w:rsidP="009162F5">
            <w:pPr>
              <w:jc w:val="center"/>
            </w:pPr>
            <w:r>
              <w:t>DBComp2</w:t>
            </w:r>
          </w:p>
        </w:tc>
        <w:tc>
          <w:tcPr>
            <w:tcW w:w="5378" w:type="dxa"/>
            <w:shd w:val="clear" w:color="auto" w:fill="auto"/>
          </w:tcPr>
          <w:p w14:paraId="3943315C" w14:textId="10321C85" w:rsidR="007A4335" w:rsidRDefault="00494E4C" w:rsidP="009162F5">
            <w:pPr>
              <w:jc w:val="center"/>
              <w:rPr>
                <w:b/>
              </w:rPr>
            </w:pPr>
            <w:ins w:id="268" w:author="Torres, Andrea F" w:date="2020-04-23T01:30:00Z">
              <w:r>
                <w:rPr>
                  <w:b/>
                </w:rPr>
                <w:t>To determine if the compare option works as expected when a row is deleted.</w:t>
              </w:r>
            </w:ins>
          </w:p>
        </w:tc>
        <w:tc>
          <w:tcPr>
            <w:tcW w:w="1638" w:type="dxa"/>
            <w:shd w:val="clear" w:color="auto" w:fill="auto"/>
          </w:tcPr>
          <w:p w14:paraId="61C95655" w14:textId="68E4CF88" w:rsidR="007A4335" w:rsidRDefault="00494E4C" w:rsidP="009162F5">
            <w:pPr>
              <w:jc w:val="center"/>
              <w:rPr>
                <w:b/>
              </w:rPr>
            </w:pPr>
            <w:ins w:id="269" w:author="Torres, Andrea F" w:date="2020-04-23T01:32:00Z">
              <w:r>
                <w:rPr>
                  <w:b/>
                </w:rPr>
                <w:t>Medium</w:t>
              </w:r>
            </w:ins>
          </w:p>
        </w:tc>
      </w:tr>
      <w:tr w:rsidR="00494E4C" w14:paraId="5070583A" w14:textId="77777777" w:rsidTr="00013402">
        <w:trPr>
          <w:trHeight w:val="378"/>
          <w:ins w:id="270" w:author="Torres, Andrea F" w:date="2020-04-23T01:31:00Z"/>
        </w:trPr>
        <w:tc>
          <w:tcPr>
            <w:tcW w:w="2290" w:type="dxa"/>
          </w:tcPr>
          <w:p w14:paraId="38AD5264" w14:textId="45034753" w:rsidR="00494E4C" w:rsidRDefault="00494E4C" w:rsidP="009162F5">
            <w:pPr>
              <w:jc w:val="center"/>
              <w:rPr>
                <w:ins w:id="271" w:author="Torres, Andrea F" w:date="2020-04-23T01:31:00Z"/>
              </w:rPr>
            </w:pPr>
            <w:ins w:id="272" w:author="Torres, Andrea F" w:date="2020-04-23T01:31:00Z">
              <w:r>
                <w:t>DBComp3</w:t>
              </w:r>
            </w:ins>
          </w:p>
        </w:tc>
        <w:tc>
          <w:tcPr>
            <w:tcW w:w="5378" w:type="dxa"/>
            <w:shd w:val="clear" w:color="auto" w:fill="auto"/>
          </w:tcPr>
          <w:p w14:paraId="6C3EA975" w14:textId="43E039C8" w:rsidR="00494E4C" w:rsidRDefault="00494E4C" w:rsidP="009162F5">
            <w:pPr>
              <w:jc w:val="center"/>
              <w:rPr>
                <w:ins w:id="273" w:author="Torres, Andrea F" w:date="2020-04-23T01:31:00Z"/>
                <w:b/>
              </w:rPr>
            </w:pPr>
            <w:ins w:id="274" w:author="Torres, Andrea F" w:date="2020-04-23T01:31:00Z">
              <w:r>
                <w:rPr>
                  <w:b/>
                </w:rPr>
                <w:t>To determine if the compare option works as expected when a row is edited.</w:t>
              </w:r>
            </w:ins>
          </w:p>
        </w:tc>
        <w:tc>
          <w:tcPr>
            <w:tcW w:w="1638" w:type="dxa"/>
            <w:shd w:val="clear" w:color="auto" w:fill="auto"/>
          </w:tcPr>
          <w:p w14:paraId="3AF7D342" w14:textId="4722EADE" w:rsidR="00494E4C" w:rsidRDefault="00494E4C" w:rsidP="009162F5">
            <w:pPr>
              <w:jc w:val="center"/>
              <w:rPr>
                <w:ins w:id="275" w:author="Torres, Andrea F" w:date="2020-04-23T01:31:00Z"/>
                <w:b/>
              </w:rPr>
            </w:pPr>
            <w:ins w:id="276" w:author="Torres, Andrea F" w:date="2020-04-23T01:32:00Z">
              <w:r>
                <w:rPr>
                  <w:b/>
                </w:rPr>
                <w:t>Medium-High</w:t>
              </w:r>
            </w:ins>
          </w:p>
        </w:tc>
      </w:tr>
      <w:tr w:rsidR="00F12E72" w14:paraId="0F73A665" w14:textId="77777777" w:rsidTr="00013402">
        <w:trPr>
          <w:trHeight w:val="378"/>
        </w:trPr>
        <w:tc>
          <w:tcPr>
            <w:tcW w:w="2290" w:type="dxa"/>
          </w:tcPr>
          <w:p w14:paraId="71DC6F1C" w14:textId="6789996D" w:rsidR="00F12E72" w:rsidRDefault="00F12E72" w:rsidP="009162F5">
            <w:pPr>
              <w:jc w:val="center"/>
            </w:pPr>
            <w:r>
              <w:t>DBDup1</w:t>
            </w:r>
          </w:p>
        </w:tc>
        <w:tc>
          <w:tcPr>
            <w:tcW w:w="5378" w:type="dxa"/>
            <w:shd w:val="clear" w:color="auto" w:fill="auto"/>
          </w:tcPr>
          <w:p w14:paraId="309F8B72" w14:textId="1FFB9EC2" w:rsidR="00F12E72" w:rsidRDefault="00494E4C" w:rsidP="009162F5">
            <w:pPr>
              <w:jc w:val="center"/>
              <w:rPr>
                <w:b/>
              </w:rPr>
            </w:pPr>
            <w:ins w:id="277" w:author="Torres, Andrea F" w:date="2020-04-23T01:33:00Z">
              <w:r>
                <w:rPr>
                  <w:b/>
                </w:rPr>
                <w:t xml:space="preserve">To determine if the </w:t>
              </w:r>
            </w:ins>
            <w:ins w:id="278" w:author="Torres, Andrea F" w:date="2020-04-23T01:35:00Z">
              <w:r>
                <w:rPr>
                  <w:b/>
                </w:rPr>
                <w:t>duplicate</w:t>
              </w:r>
            </w:ins>
            <w:ins w:id="279" w:author="Torres, Andrea F" w:date="2020-04-23T01:33:00Z">
              <w:r>
                <w:rPr>
                  <w:b/>
                </w:rPr>
                <w:t xml:space="preserve"> option works as expected when there are no duplicates.</w:t>
              </w:r>
            </w:ins>
          </w:p>
        </w:tc>
        <w:tc>
          <w:tcPr>
            <w:tcW w:w="1638" w:type="dxa"/>
            <w:shd w:val="clear" w:color="auto" w:fill="auto"/>
          </w:tcPr>
          <w:p w14:paraId="73B55B12" w14:textId="19207A07" w:rsidR="00F12E72" w:rsidRDefault="00494E4C" w:rsidP="009162F5">
            <w:pPr>
              <w:jc w:val="center"/>
              <w:rPr>
                <w:b/>
              </w:rPr>
            </w:pPr>
            <w:ins w:id="280" w:author="Torres, Andrea F" w:date="2020-04-23T01:33:00Z">
              <w:r>
                <w:rPr>
                  <w:b/>
                </w:rPr>
                <w:t>Medium</w:t>
              </w:r>
            </w:ins>
          </w:p>
        </w:tc>
      </w:tr>
      <w:tr w:rsidR="00F12E72" w14:paraId="1854F7A6" w14:textId="77777777" w:rsidTr="00013402">
        <w:trPr>
          <w:trHeight w:val="378"/>
        </w:trPr>
        <w:tc>
          <w:tcPr>
            <w:tcW w:w="2290" w:type="dxa"/>
          </w:tcPr>
          <w:p w14:paraId="4ACE7B9D" w14:textId="183B7829" w:rsidR="00F12E72" w:rsidRDefault="00F12E72" w:rsidP="009162F5">
            <w:pPr>
              <w:jc w:val="center"/>
            </w:pPr>
            <w:r>
              <w:t>DBDup2</w:t>
            </w:r>
          </w:p>
        </w:tc>
        <w:tc>
          <w:tcPr>
            <w:tcW w:w="5378" w:type="dxa"/>
            <w:shd w:val="clear" w:color="auto" w:fill="auto"/>
          </w:tcPr>
          <w:p w14:paraId="6E6903A9" w14:textId="7636549A" w:rsidR="00F12E72" w:rsidRDefault="00494E4C" w:rsidP="009162F5">
            <w:pPr>
              <w:jc w:val="center"/>
              <w:rPr>
                <w:b/>
              </w:rPr>
            </w:pPr>
            <w:ins w:id="281" w:author="Torres, Andrea F" w:date="2020-04-23T01:34:00Z">
              <w:r>
                <w:rPr>
                  <w:b/>
                </w:rPr>
                <w:t>To determine if the duplicate option works as expected when a new unique row</w:t>
              </w:r>
            </w:ins>
            <w:ins w:id="282" w:author="Torres, Andrea F" w:date="2020-04-23T01:36:00Z">
              <w:r w:rsidR="002E42DA">
                <w:rPr>
                  <w:b/>
                </w:rPr>
                <w:t xml:space="preserve"> is added</w:t>
              </w:r>
            </w:ins>
            <w:ins w:id="283" w:author="Torres, Andrea F" w:date="2020-04-23T01:34:00Z">
              <w:r>
                <w:rPr>
                  <w:b/>
                </w:rPr>
                <w:t>.</w:t>
              </w:r>
            </w:ins>
          </w:p>
        </w:tc>
        <w:tc>
          <w:tcPr>
            <w:tcW w:w="1638" w:type="dxa"/>
            <w:shd w:val="clear" w:color="auto" w:fill="auto"/>
          </w:tcPr>
          <w:p w14:paraId="4DBE4B20" w14:textId="3E4CFA10" w:rsidR="00F12E72" w:rsidRDefault="00494E4C">
            <w:pPr>
              <w:jc w:val="center"/>
              <w:rPr>
                <w:b/>
              </w:rPr>
            </w:pPr>
            <w:ins w:id="284" w:author="Torres, Andrea F" w:date="2020-04-23T01:34:00Z">
              <w:r>
                <w:rPr>
                  <w:b/>
                </w:rPr>
                <w:t>Medium</w:t>
              </w:r>
            </w:ins>
          </w:p>
        </w:tc>
      </w:tr>
      <w:tr w:rsidR="00F12E72" w14:paraId="6594907B" w14:textId="77777777" w:rsidTr="00013402">
        <w:trPr>
          <w:trHeight w:val="378"/>
        </w:trPr>
        <w:tc>
          <w:tcPr>
            <w:tcW w:w="2290" w:type="dxa"/>
          </w:tcPr>
          <w:p w14:paraId="38C61350" w14:textId="3D91C3D5" w:rsidR="00F12E72" w:rsidRDefault="00494E4C" w:rsidP="009162F5">
            <w:pPr>
              <w:jc w:val="center"/>
            </w:pPr>
            <w:ins w:id="285" w:author="Torres, Andrea F" w:date="2020-04-23T01:34:00Z">
              <w:r>
                <w:t>DBDup3</w:t>
              </w:r>
            </w:ins>
          </w:p>
        </w:tc>
        <w:tc>
          <w:tcPr>
            <w:tcW w:w="5378" w:type="dxa"/>
            <w:shd w:val="clear" w:color="auto" w:fill="auto"/>
          </w:tcPr>
          <w:p w14:paraId="21DFC339" w14:textId="4B2A209B" w:rsidR="00F12E72" w:rsidRDefault="002E42DA" w:rsidP="009162F5">
            <w:pPr>
              <w:jc w:val="center"/>
              <w:rPr>
                <w:b/>
              </w:rPr>
            </w:pPr>
            <w:ins w:id="286" w:author="Torres, Andrea F" w:date="2020-04-23T01:35:00Z">
              <w:r>
                <w:rPr>
                  <w:b/>
                </w:rPr>
                <w:t xml:space="preserve">To determine if the duplicate option works </w:t>
              </w:r>
            </w:ins>
            <w:ins w:id="287" w:author="Torres, Andrea F" w:date="2020-04-23T01:36:00Z">
              <w:r>
                <w:rPr>
                  <w:b/>
                </w:rPr>
                <w:t>as expected when a new duplicate row is added.</w:t>
              </w:r>
            </w:ins>
          </w:p>
        </w:tc>
        <w:tc>
          <w:tcPr>
            <w:tcW w:w="1638" w:type="dxa"/>
            <w:shd w:val="clear" w:color="auto" w:fill="auto"/>
          </w:tcPr>
          <w:p w14:paraId="20512F69" w14:textId="764DB4B6" w:rsidR="00F12E72" w:rsidRDefault="002E42DA" w:rsidP="009162F5">
            <w:pPr>
              <w:jc w:val="center"/>
              <w:rPr>
                <w:b/>
              </w:rPr>
            </w:pPr>
            <w:ins w:id="288" w:author="Torres, Andrea F" w:date="2020-04-23T01:36:00Z">
              <w:r>
                <w:rPr>
                  <w:b/>
                </w:rPr>
                <w:t>Medium</w:t>
              </w:r>
            </w:ins>
          </w:p>
        </w:tc>
      </w:tr>
    </w:tbl>
    <w:p w14:paraId="5AB10A4F" w14:textId="77777777" w:rsidR="009069AE" w:rsidRDefault="009069AE" w:rsidP="009069AE"/>
    <w:p w14:paraId="54E55EC0" w14:textId="77777777" w:rsidR="009069AE" w:rsidRDefault="009069AE" w:rsidP="009069AE"/>
    <w:p w14:paraId="7E70D4B9" w14:textId="77777777" w:rsidR="009069AE" w:rsidRDefault="009069AE" w:rsidP="009069AE"/>
    <w:p w14:paraId="499DA967" w14:textId="77777777" w:rsidR="009069AE" w:rsidRPr="00130598" w:rsidRDefault="009069AE" w:rsidP="009069AE">
      <w:pPr>
        <w:pStyle w:val="ListBullet"/>
        <w:numPr>
          <w:ilvl w:val="0"/>
          <w:numId w:val="0"/>
        </w:numPr>
        <w:ind w:left="576" w:hanging="360"/>
      </w:pPr>
    </w:p>
    <w:p w14:paraId="4078B959" w14:textId="77777777" w:rsidR="009069AE" w:rsidRDefault="009069AE">
      <w:pPr>
        <w:pStyle w:val="ListBullet"/>
        <w:numPr>
          <w:ilvl w:val="0"/>
          <w:numId w:val="0"/>
        </w:numPr>
        <w:ind w:left="576" w:hanging="360"/>
      </w:pPr>
    </w:p>
    <w:p w14:paraId="726B5881" w14:textId="16FC108A" w:rsidR="00941D93" w:rsidRDefault="00941D93" w:rsidP="00F12E72">
      <w:pPr>
        <w:pStyle w:val="Heading1"/>
        <w:ind w:hanging="5220"/>
      </w:pPr>
      <w:del w:id="289" w:author="Torres, Andrea F" w:date="2020-04-23T01:43:00Z">
        <w:r w:rsidDel="002E42DA">
          <w:lastRenderedPageBreak/>
          <w:delText xml:space="preserve">Test </w:delText>
        </w:r>
        <w:r w:rsidR="009E63E3" w:rsidDel="002E42DA">
          <w:delText>01</w:delText>
        </w:r>
      </w:del>
      <w:bookmarkStart w:id="290" w:name="_Toc38505743"/>
      <w:ins w:id="291" w:author="Torres, Andrea F" w:date="2020-04-23T01:43:00Z">
        <w:r w:rsidR="002E42DA">
          <w:t>Compare Tests</w:t>
        </w:r>
      </w:ins>
      <w:bookmarkEnd w:id="290"/>
    </w:p>
    <w:p w14:paraId="1B2F5084" w14:textId="07410FAC" w:rsidR="00941D93" w:rsidRDefault="00941D93">
      <w:del w:id="292" w:author="Torres, Andrea F" w:date="2020-04-23T01:13:00Z">
        <w:r w:rsidDel="00116F7D">
          <w:delText>&lt;&lt;</w:delText>
        </w:r>
      </w:del>
      <w:r>
        <w:t>The purpose of this section is to:</w:t>
      </w:r>
    </w:p>
    <w:p w14:paraId="013090FA" w14:textId="63CFBAE2" w:rsidR="00941D93" w:rsidDel="00116F7D" w:rsidRDefault="00B34944" w:rsidP="00B34944">
      <w:pPr>
        <w:pStyle w:val="Paragraph"/>
        <w:numPr>
          <w:ilvl w:val="0"/>
          <w:numId w:val="12"/>
        </w:numPr>
        <w:rPr>
          <w:del w:id="293" w:author="Torres, Andrea F" w:date="2020-04-23T01:11:00Z"/>
        </w:rPr>
      </w:pPr>
      <w:del w:id="294" w:author="Torres, Andrea F" w:date="2020-04-23T01:11:00Z">
        <w:r w:rsidDel="00116F7D">
          <w:delText>document test input, specific test procedures, and outcomes.</w:delText>
        </w:r>
      </w:del>
    </w:p>
    <w:p w14:paraId="3F368310" w14:textId="6D0BB9B5" w:rsidR="00941D93" w:rsidDel="00116F7D" w:rsidRDefault="00941D93">
      <w:pPr>
        <w:pStyle w:val="Paragraph"/>
        <w:numPr>
          <w:ilvl w:val="0"/>
          <w:numId w:val="12"/>
        </w:numPr>
        <w:rPr>
          <w:del w:id="295" w:author="Torres, Andrea F" w:date="2020-04-23T01:11:00Z"/>
        </w:rPr>
      </w:pPr>
      <w:del w:id="296" w:author="Torres, Andrea F" w:date="2020-04-23T01:11:00Z">
        <w:r w:rsidDel="00116F7D">
          <w:delText>establish test methods,</w:delText>
        </w:r>
      </w:del>
    </w:p>
    <w:p w14:paraId="294ED827" w14:textId="67DF9416" w:rsidR="00941D93" w:rsidRDefault="00941D93" w:rsidP="00B34944">
      <w:pPr>
        <w:pStyle w:val="Paragraph"/>
        <w:numPr>
          <w:ilvl w:val="0"/>
          <w:numId w:val="12"/>
        </w:numPr>
      </w:pPr>
      <w:del w:id="297" w:author="Torres, Andrea F" w:date="2020-04-23T01:11:00Z">
        <w:r w:rsidDel="00116F7D">
          <w:delText>explain the nature and extent of each test</w:delText>
        </w:r>
        <w:r w:rsidR="00B34944" w:rsidDel="00116F7D">
          <w:delText xml:space="preserve"> </w:delText>
        </w:r>
        <w:r w:rsidDel="00116F7D">
          <w:delText>&gt;&gt;</w:delText>
        </w:r>
      </w:del>
      <w:ins w:id="298" w:author="Torres, Andrea F" w:date="2020-04-23T01:12:00Z">
        <w:r w:rsidR="00116F7D">
          <w:t>Determine if the Compare option compares two versions of a table.</w:t>
        </w:r>
      </w:ins>
    </w:p>
    <w:p w14:paraId="50C71F37" w14:textId="69396B28" w:rsidR="00B34944" w:rsidRDefault="00B34944" w:rsidP="00B34944">
      <w:pPr>
        <w:pStyle w:val="Paragraph"/>
        <w:rPr>
          <w:ins w:id="299" w:author="Torres, Andrea F" w:date="2020-04-23T01:13:00Z"/>
        </w:rPr>
      </w:pPr>
      <w:del w:id="300" w:author="Torres, Andrea F" w:date="2020-04-23T01:13:00Z">
        <w:r w:rsidDel="00116F7D">
          <w:delText xml:space="preserve">&lt;&lt; </w:delText>
        </w:r>
      </w:del>
      <w:r>
        <w:t xml:space="preserve">for each test case, complete the following: </w:t>
      </w:r>
      <w:del w:id="301" w:author="Torres, Andrea F" w:date="2020-04-23T01:13:00Z">
        <w:r w:rsidDel="00116F7D">
          <w:delText>&gt;&gt;</w:delText>
        </w:r>
      </w:del>
    </w:p>
    <w:p w14:paraId="5AD0C1EF" w14:textId="35081775" w:rsidR="00116F7D" w:rsidRDefault="00116F7D" w:rsidP="00116F7D">
      <w:pPr>
        <w:pStyle w:val="Paragraph"/>
        <w:numPr>
          <w:ilvl w:val="0"/>
          <w:numId w:val="17"/>
        </w:numPr>
        <w:rPr>
          <w:ins w:id="302" w:author="Torres, Andrea F" w:date="2020-04-23T01:13:00Z"/>
        </w:rPr>
      </w:pPr>
      <w:ins w:id="303" w:author="Torres, Andrea F" w:date="2020-04-23T01:13:00Z">
        <w:r>
          <w:t xml:space="preserve">open </w:t>
        </w:r>
        <w:proofErr w:type="spellStart"/>
        <w:r>
          <w:t>dbEdit</w:t>
        </w:r>
        <w:proofErr w:type="spellEnd"/>
        <w:r>
          <w:t xml:space="preserve"> software</w:t>
        </w:r>
      </w:ins>
    </w:p>
    <w:p w14:paraId="1278BA16" w14:textId="5E38F79E" w:rsidR="00116F7D" w:rsidRDefault="00116F7D" w:rsidP="00116F7D">
      <w:pPr>
        <w:pStyle w:val="Paragraph"/>
        <w:numPr>
          <w:ilvl w:val="0"/>
          <w:numId w:val="17"/>
        </w:numPr>
        <w:rPr>
          <w:ins w:id="304" w:author="Torres, Andrea F" w:date="2020-04-23T01:13:00Z"/>
        </w:rPr>
      </w:pPr>
      <w:ins w:id="305" w:author="Torres, Andrea F" w:date="2020-04-23T01:13:00Z">
        <w:r>
          <w:t>Select file</w:t>
        </w:r>
      </w:ins>
    </w:p>
    <w:p w14:paraId="4A80429D" w14:textId="537A0E32" w:rsidR="00116F7D" w:rsidRDefault="00116F7D" w:rsidP="00116F7D">
      <w:pPr>
        <w:pStyle w:val="Paragraph"/>
        <w:numPr>
          <w:ilvl w:val="0"/>
          <w:numId w:val="17"/>
        </w:numPr>
        <w:rPr>
          <w:ins w:id="306" w:author="Torres, Andrea F" w:date="2020-04-23T01:14:00Z"/>
        </w:rPr>
      </w:pPr>
      <w:ins w:id="307" w:author="Torres, Andrea F" w:date="2020-04-23T01:13:00Z">
        <w:r>
          <w:t xml:space="preserve">Select </w:t>
        </w:r>
      </w:ins>
      <w:ins w:id="308" w:author="Torres, Andrea F" w:date="2020-04-23T01:14:00Z">
        <w:r>
          <w:t>Open</w:t>
        </w:r>
      </w:ins>
    </w:p>
    <w:p w14:paraId="0C7F7B58" w14:textId="75FB0C53" w:rsidR="00116F7D" w:rsidRDefault="00116F7D">
      <w:pPr>
        <w:pStyle w:val="Paragraph"/>
        <w:numPr>
          <w:ilvl w:val="0"/>
          <w:numId w:val="17"/>
        </w:numPr>
        <w:pPrChange w:id="309" w:author="Torres, Andrea F" w:date="2020-04-23T01:13:00Z">
          <w:pPr>
            <w:pStyle w:val="Paragraph"/>
          </w:pPr>
        </w:pPrChange>
      </w:pPr>
      <w:ins w:id="310" w:author="Torres, Andrea F" w:date="2020-04-23T01:14:00Z">
        <w:r>
          <w:t xml:space="preserve">Select </w:t>
        </w:r>
        <w:proofErr w:type="spellStart"/>
        <w:r>
          <w:t>Test_DB</w:t>
        </w:r>
      </w:ins>
      <w:proofErr w:type="spellEnd"/>
    </w:p>
    <w:p w14:paraId="02057307" w14:textId="46A8ED52" w:rsidR="00941D93" w:rsidRDefault="00B34944" w:rsidP="00B34944">
      <w:pPr>
        <w:pStyle w:val="Heading2"/>
      </w:pPr>
      <w:bookmarkStart w:id="311" w:name="_Toc38505744"/>
      <w:commentRangeStart w:id="312"/>
      <w:r>
        <w:t xml:space="preserve">Test </w:t>
      </w:r>
      <w:r w:rsidR="00F12E72">
        <w:t>DBComp1</w:t>
      </w:r>
      <w:commentRangeEnd w:id="312"/>
      <w:r w:rsidR="00E057C9">
        <w:rPr>
          <w:rStyle w:val="CommentReference"/>
          <w:b w:val="0"/>
        </w:rPr>
        <w:commentReference w:id="312"/>
      </w:r>
      <w:bookmarkEnd w:id="311"/>
    </w:p>
    <w:p w14:paraId="261A7231" w14:textId="77777777" w:rsidR="00B34944" w:rsidRDefault="00B34944"/>
    <w:p w14:paraId="5F9B8071" w14:textId="41B3F631" w:rsidR="00941D93" w:rsidRPr="00B34944" w:rsidRDefault="00941D93">
      <w:r w:rsidRPr="00B34944">
        <w:rPr>
          <w:b/>
          <w:bCs/>
        </w:rPr>
        <w:t xml:space="preserve">Objective: </w:t>
      </w:r>
      <w:ins w:id="313" w:author="Torres, Andrea F" w:date="2020-04-23T01:15:00Z">
        <w:r w:rsidR="00F3443D">
          <w:rPr>
            <w:b/>
            <w:bCs/>
          </w:rPr>
          <w:t>Compare two tables that share only one row change.</w:t>
        </w:r>
      </w:ins>
    </w:p>
    <w:p w14:paraId="6B9B5A32" w14:textId="1EAB7888" w:rsidR="00941D93" w:rsidRPr="00B34944" w:rsidRDefault="00941D93">
      <w:r w:rsidRPr="00B34944">
        <w:rPr>
          <w:b/>
          <w:bCs/>
        </w:rPr>
        <w:t>Notes:</w:t>
      </w:r>
      <w:r w:rsidRPr="00B34944">
        <w:t xml:space="preserve"> </w:t>
      </w:r>
      <w:del w:id="314" w:author="Torres, Andrea F" w:date="2020-04-23T01:15:00Z">
        <w:r w:rsidRPr="00B34944" w:rsidDel="00F3443D">
          <w:delText>&lt;&lt;This area provides general notes concerning the test procedure. Such notes might include comments on how to execute the test procedure, an estimate of the test duration, the requirements of the procedure tests, or a statement of resources needed for this test.&gt;&gt;</w:delText>
        </w:r>
      </w:del>
      <w:ins w:id="315" w:author="Torres, Andrea F" w:date="2020-04-23T01:15:00Z">
        <w:r w:rsidR="00F3443D">
          <w:t xml:space="preserve">This test is to help </w:t>
        </w:r>
      </w:ins>
      <w:ins w:id="316" w:author="Torres, Andrea F" w:date="2020-04-23T01:16:00Z">
        <w:r w:rsidR="00F3443D">
          <w:t>determine if the software is able to detect change in one row.</w:t>
        </w:r>
      </w:ins>
    </w:p>
    <w:p w14:paraId="41E026A0" w14:textId="77777777" w:rsidR="00941D93" w:rsidRDefault="00941D93">
      <w:pPr>
        <w:sectPr w:rsidR="00941D93" w:rsidSect="007072B7">
          <w:headerReference w:type="default" r:id="rId15"/>
          <w:footerReference w:type="default" r:id="rId16"/>
          <w:pgSz w:w="12240" w:h="15840" w:code="1"/>
          <w:pgMar w:top="1440" w:right="1440" w:bottom="1440" w:left="1800" w:header="720" w:footer="720" w:gutter="0"/>
          <w:pgNumType w:start="1"/>
          <w:cols w:space="720"/>
          <w:sectPrChange w:id="317" w:author="Torres, Andrea F" w:date="2020-04-23T03:41:00Z">
            <w:sectPr w:rsidR="00941D93" w:rsidSect="007072B7">
              <w:pgMar w:top="1440" w:right="1440" w:bottom="1440" w:left="1800" w:header="720" w:footer="720" w:gutter="0"/>
            </w:sectPr>
          </w:sectPrChange>
        </w:sectPr>
      </w:pPr>
    </w:p>
    <w:p w14:paraId="4F36A8B5"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7EF306C2"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18" w:author="Torres, Andrea F" w:date="2020-04-23T01:2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715"/>
        <w:gridCol w:w="2430"/>
        <w:gridCol w:w="2250"/>
        <w:gridCol w:w="169"/>
        <w:gridCol w:w="12"/>
        <w:gridCol w:w="1979"/>
        <w:gridCol w:w="1435"/>
        <w:tblGridChange w:id="319">
          <w:tblGrid>
            <w:gridCol w:w="946"/>
            <w:gridCol w:w="2289"/>
            <w:gridCol w:w="1902"/>
            <w:gridCol w:w="12"/>
            <w:gridCol w:w="712"/>
            <w:gridCol w:w="1606"/>
            <w:gridCol w:w="1523"/>
          </w:tblGrid>
        </w:tblGridChange>
      </w:tblGrid>
      <w:tr w:rsidR="00941D93" w14:paraId="7E07816D" w14:textId="77777777" w:rsidTr="00F3443D">
        <w:trPr>
          <w:cantSplit/>
          <w:trHeight w:val="300"/>
          <w:trPrChange w:id="320" w:author="Torres, Andrea F" w:date="2020-04-23T01:20:00Z">
            <w:trPr>
              <w:cantSplit/>
              <w:trHeight w:val="300"/>
            </w:trPr>
          </w:trPrChange>
        </w:trPr>
        <w:tc>
          <w:tcPr>
            <w:tcW w:w="5576" w:type="dxa"/>
            <w:gridSpan w:val="5"/>
            <w:tcPrChange w:id="321" w:author="Torres, Andrea F" w:date="2020-04-23T01:20:00Z">
              <w:tcPr>
                <w:tcW w:w="4620" w:type="dxa"/>
                <w:gridSpan w:val="4"/>
              </w:tcPr>
            </w:tcPrChange>
          </w:tcPr>
          <w:p w14:paraId="4C574CF7" w14:textId="3389040F" w:rsidR="00941D93" w:rsidRDefault="00941D93">
            <w:r>
              <w:t xml:space="preserve">Test No.: </w:t>
            </w:r>
            <w:r w:rsidR="00F12E72">
              <w:t>DBComp1</w:t>
            </w:r>
          </w:p>
        </w:tc>
        <w:tc>
          <w:tcPr>
            <w:tcW w:w="3414" w:type="dxa"/>
            <w:gridSpan w:val="2"/>
            <w:tcPrChange w:id="322" w:author="Torres, Andrea F" w:date="2020-04-23T01:20:00Z">
              <w:tcPr>
                <w:tcW w:w="4596" w:type="dxa"/>
                <w:gridSpan w:val="3"/>
              </w:tcPr>
            </w:tcPrChange>
          </w:tcPr>
          <w:p w14:paraId="4C308FBF" w14:textId="53AF9454" w:rsidR="00941D93" w:rsidRDefault="00941D93">
            <w:r>
              <w:t xml:space="preserve">Current Status: </w:t>
            </w:r>
            <w:ins w:id="323" w:author="Torres, Andrea F" w:date="2020-04-23T02:10:00Z">
              <w:r w:rsidR="00AD125C">
                <w:t>Fail</w:t>
              </w:r>
            </w:ins>
            <w:del w:id="324" w:author="Torres, Andrea F" w:date="2020-04-23T02:10:00Z">
              <w:r w:rsidDel="00AD125C">
                <w:delText xml:space="preserve">Pending </w:delText>
              </w:r>
            </w:del>
          </w:p>
        </w:tc>
      </w:tr>
      <w:tr w:rsidR="00941D93" w14:paraId="2A0D31FD" w14:textId="77777777" w:rsidTr="00F3443D">
        <w:trPr>
          <w:cantSplit/>
          <w:trHeight w:val="300"/>
          <w:trPrChange w:id="325" w:author="Torres, Andrea F" w:date="2020-04-23T01:20:00Z">
            <w:trPr>
              <w:cantSplit/>
              <w:trHeight w:val="300"/>
            </w:trPr>
          </w:trPrChange>
        </w:trPr>
        <w:tc>
          <w:tcPr>
            <w:tcW w:w="8990" w:type="dxa"/>
            <w:gridSpan w:val="7"/>
            <w:tcPrChange w:id="326" w:author="Torres, Andrea F" w:date="2020-04-23T01:20:00Z">
              <w:tcPr>
                <w:tcW w:w="9216" w:type="dxa"/>
                <w:gridSpan w:val="7"/>
              </w:tcPr>
            </w:tcPrChange>
          </w:tcPr>
          <w:p w14:paraId="00FD3A26" w14:textId="438155A1" w:rsidR="00941D93" w:rsidRPr="00E47986" w:rsidRDefault="00941D93">
            <w:r w:rsidRPr="00E47986">
              <w:t xml:space="preserve">Test title:  </w:t>
            </w:r>
            <w:r w:rsidR="00A9351E">
              <w:t>Data Base Comparison one.</w:t>
            </w:r>
          </w:p>
          <w:p w14:paraId="0DAC678D" w14:textId="77777777" w:rsidR="00941D93" w:rsidRPr="00E47986" w:rsidRDefault="00941D93"/>
        </w:tc>
      </w:tr>
      <w:tr w:rsidR="00941D93" w14:paraId="2A677B2C" w14:textId="77777777" w:rsidTr="00F3443D">
        <w:trPr>
          <w:cantSplit/>
          <w:trHeight w:val="1070"/>
          <w:trPrChange w:id="327" w:author="Torres, Andrea F" w:date="2020-04-23T01:20:00Z">
            <w:trPr>
              <w:cantSplit/>
              <w:trHeight w:val="1070"/>
            </w:trPr>
          </w:trPrChange>
        </w:trPr>
        <w:tc>
          <w:tcPr>
            <w:tcW w:w="8990" w:type="dxa"/>
            <w:gridSpan w:val="7"/>
            <w:tcPrChange w:id="328" w:author="Torres, Andrea F" w:date="2020-04-23T01:20:00Z">
              <w:tcPr>
                <w:tcW w:w="9216" w:type="dxa"/>
                <w:gridSpan w:val="7"/>
              </w:tcPr>
            </w:tcPrChange>
          </w:tcPr>
          <w:p w14:paraId="57438ADE" w14:textId="6C520540" w:rsidR="00E47986" w:rsidRPr="00E47986" w:rsidDel="00F3443D" w:rsidRDefault="00941D93">
            <w:pPr>
              <w:rPr>
                <w:del w:id="329" w:author="Torres, Andrea F" w:date="2020-04-23T01:17:00Z"/>
              </w:rPr>
            </w:pPr>
            <w:r w:rsidRPr="00E47986">
              <w:t xml:space="preserve">Testing approach: </w:t>
            </w:r>
            <w:ins w:id="330" w:author="Torres, Andrea F" w:date="2020-04-23T01:17:00Z">
              <w:r w:rsidR="00F3443D">
                <w:t>For this test we will be using the</w:t>
              </w:r>
            </w:ins>
            <w:ins w:id="331" w:author="Torres, Andrea F" w:date="2020-04-23T01:18:00Z">
              <w:r w:rsidR="00F3443D">
                <w:t xml:space="preserve"> TEST_DB__CONSTRAINT_TABLE</w:t>
              </w:r>
            </w:ins>
            <w:ins w:id="332" w:author="Torres, Andrea F" w:date="2020-04-23T01:17:00Z">
              <w:r w:rsidR="00F3443D">
                <w:t xml:space="preserve">, this will be done manually. </w:t>
              </w:r>
            </w:ins>
            <w:del w:id="333" w:author="Torres, Andrea F" w:date="2020-04-23T01:17:00Z">
              <w:r w:rsidRPr="00E47986" w:rsidDel="00F3443D">
                <w:delText>&lt;&lt;</w:delText>
              </w:r>
              <w:r w:rsidR="00E47986" w:rsidRPr="00E47986" w:rsidDel="00F3443D">
                <w:delText>Included in this section is a description of test harnesses, testing frameworks, environmental requirements, test tools and test automation that will be employed to achieve testing. Include naming conventions for tests and test scripts if appropriate. Provide r</w:delText>
              </w:r>
              <w:r w:rsidR="00B34944" w:rsidRPr="00E47986" w:rsidDel="00F3443D">
                <w:delText>equirements traceability and test priority</w:delText>
              </w:r>
              <w:r w:rsidR="00E47986" w:rsidRPr="00E47986" w:rsidDel="00F3443D">
                <w:delText>.</w:delText>
              </w:r>
            </w:del>
          </w:p>
          <w:p w14:paraId="55334193" w14:textId="02D42DEC" w:rsidR="00941D93" w:rsidRPr="00E47986" w:rsidRDefault="00941D93">
            <w:del w:id="334" w:author="Torres, Andrea F" w:date="2020-04-23T01:17:00Z">
              <w:r w:rsidRPr="00E47986" w:rsidDel="00F3443D">
                <w:delText>&gt;&gt;</w:delText>
              </w:r>
            </w:del>
          </w:p>
        </w:tc>
      </w:tr>
      <w:tr w:rsidR="00F3443D" w14:paraId="19F76A12" w14:textId="77777777" w:rsidTr="008925EB">
        <w:tblPrEx>
          <w:tblPrExChange w:id="335" w:author="Torres, Andrea F" w:date="2020-04-23T02:19:00Z">
            <w:tblPrEx>
              <w:tblLayout w:type="fixed"/>
            </w:tblPrEx>
          </w:tblPrExChange>
        </w:tblPrEx>
        <w:trPr>
          <w:cantSplit/>
          <w:trHeight w:val="890"/>
          <w:trPrChange w:id="336" w:author="Torres, Andrea F" w:date="2020-04-23T02:19:00Z">
            <w:trPr>
              <w:cantSplit/>
              <w:trHeight w:val="4130"/>
            </w:trPr>
          </w:trPrChange>
        </w:trPr>
        <w:tc>
          <w:tcPr>
            <w:tcW w:w="715" w:type="dxa"/>
            <w:tcPrChange w:id="337" w:author="Torres, Andrea F" w:date="2020-04-23T02:19:00Z">
              <w:tcPr>
                <w:tcW w:w="946" w:type="dxa"/>
              </w:tcPr>
            </w:tcPrChange>
          </w:tcPr>
          <w:p w14:paraId="5EED077F" w14:textId="77777777" w:rsidR="00941D93" w:rsidRDefault="00941D93">
            <w:r>
              <w:lastRenderedPageBreak/>
              <w:t>STEP</w:t>
            </w:r>
          </w:p>
          <w:p w14:paraId="46457C09" w14:textId="77777777" w:rsidR="00941D93" w:rsidRDefault="00941D93"/>
          <w:p w14:paraId="7C31B683" w14:textId="77777777" w:rsidR="00F3443D" w:rsidRDefault="00F3443D">
            <w:pPr>
              <w:rPr>
                <w:ins w:id="338" w:author="Torres, Andrea F" w:date="2020-04-23T01:22:00Z"/>
              </w:rPr>
            </w:pPr>
          </w:p>
          <w:p w14:paraId="3F4C22E3" w14:textId="77777777" w:rsidR="00941D93" w:rsidRDefault="00B34944">
            <w:pPr>
              <w:rPr>
                <w:ins w:id="339" w:author="Torres, Andrea F" w:date="2020-04-23T01:23:00Z"/>
              </w:rPr>
            </w:pPr>
            <w:del w:id="340" w:author="Torres, Andrea F" w:date="2020-04-23T01:19:00Z">
              <w:r w:rsidDel="00F3443D">
                <w:delText>&lt;&lt;</w:delText>
              </w:r>
              <w:r w:rsidR="00941D93" w:rsidDel="00F3443D">
                <w:delText>N</w:delText>
              </w:r>
              <w:r w:rsidDel="00F3443D">
                <w:delText>&gt;&gt;</w:delText>
              </w:r>
            </w:del>
            <w:ins w:id="341" w:author="Torres, Andrea F" w:date="2020-04-23T01:19:00Z">
              <w:r w:rsidR="00F3443D">
                <w:t>1</w:t>
              </w:r>
            </w:ins>
          </w:p>
          <w:p w14:paraId="353BE249" w14:textId="77777777" w:rsidR="00F3443D" w:rsidRDefault="00F3443D">
            <w:pPr>
              <w:rPr>
                <w:ins w:id="342" w:author="Torres, Andrea F" w:date="2020-04-23T01:23:00Z"/>
              </w:rPr>
            </w:pPr>
          </w:p>
          <w:p w14:paraId="19D03826" w14:textId="77777777" w:rsidR="00F3443D" w:rsidRDefault="00F3443D">
            <w:pPr>
              <w:rPr>
                <w:ins w:id="343" w:author="Torres, Andrea F" w:date="2020-04-23T01:23:00Z"/>
              </w:rPr>
            </w:pPr>
          </w:p>
          <w:p w14:paraId="7483A333" w14:textId="77777777" w:rsidR="00F3443D" w:rsidRDefault="00F3443D">
            <w:pPr>
              <w:rPr>
                <w:ins w:id="344" w:author="Torres, Andrea F" w:date="2020-04-23T01:23:00Z"/>
              </w:rPr>
            </w:pPr>
          </w:p>
          <w:p w14:paraId="288D6E11" w14:textId="77777777" w:rsidR="00F3443D" w:rsidRDefault="00F3443D">
            <w:pPr>
              <w:rPr>
                <w:ins w:id="345" w:author="Torres, Andrea F" w:date="2020-04-23T01:24:00Z"/>
              </w:rPr>
            </w:pPr>
            <w:ins w:id="346" w:author="Torres, Andrea F" w:date="2020-04-23T01:23:00Z">
              <w:r>
                <w:t>2</w:t>
              </w:r>
            </w:ins>
          </w:p>
          <w:p w14:paraId="0750AD93" w14:textId="77777777" w:rsidR="00F3443D" w:rsidRDefault="00F3443D">
            <w:pPr>
              <w:rPr>
                <w:ins w:id="347" w:author="Torres, Andrea F" w:date="2020-04-23T01:24:00Z"/>
              </w:rPr>
            </w:pPr>
          </w:p>
          <w:p w14:paraId="09440D1A" w14:textId="22404F20" w:rsidR="00F3443D" w:rsidRDefault="00F3443D">
            <w:pPr>
              <w:rPr>
                <w:ins w:id="348" w:author="Torres, Andrea F" w:date="2020-04-23T01:25:00Z"/>
              </w:rPr>
            </w:pPr>
          </w:p>
          <w:p w14:paraId="18284642" w14:textId="77777777" w:rsidR="00F3443D" w:rsidRDefault="00F3443D">
            <w:pPr>
              <w:rPr>
                <w:ins w:id="349" w:author="Torres, Andrea F" w:date="2020-04-23T01:24:00Z"/>
              </w:rPr>
            </w:pPr>
          </w:p>
          <w:p w14:paraId="6BFEEB0E" w14:textId="77777777" w:rsidR="00F3443D" w:rsidRDefault="00F3443D">
            <w:pPr>
              <w:rPr>
                <w:ins w:id="350" w:author="Torres, Andrea F" w:date="2020-04-23T01:27:00Z"/>
              </w:rPr>
            </w:pPr>
            <w:ins w:id="351" w:author="Torres, Andrea F" w:date="2020-04-23T01:24:00Z">
              <w:r>
                <w:t>3</w:t>
              </w:r>
            </w:ins>
          </w:p>
          <w:p w14:paraId="0031C92B" w14:textId="77777777" w:rsidR="00494E4C" w:rsidRDefault="00494E4C">
            <w:pPr>
              <w:rPr>
                <w:ins w:id="352" w:author="Torres, Andrea F" w:date="2020-04-23T01:27:00Z"/>
              </w:rPr>
            </w:pPr>
          </w:p>
          <w:p w14:paraId="0399BA10" w14:textId="77777777" w:rsidR="00494E4C" w:rsidRDefault="00494E4C">
            <w:pPr>
              <w:rPr>
                <w:ins w:id="353" w:author="Torres, Andrea F" w:date="2020-04-23T01:27:00Z"/>
              </w:rPr>
            </w:pPr>
          </w:p>
          <w:p w14:paraId="549A6422" w14:textId="77777777" w:rsidR="00494E4C" w:rsidRDefault="00494E4C">
            <w:pPr>
              <w:rPr>
                <w:ins w:id="354" w:author="Torres, Andrea F" w:date="2020-04-23T01:45:00Z"/>
              </w:rPr>
            </w:pPr>
            <w:ins w:id="355" w:author="Torres, Andrea F" w:date="2020-04-23T01:27:00Z">
              <w:r>
                <w:t>4</w:t>
              </w:r>
            </w:ins>
          </w:p>
          <w:p w14:paraId="238E0990" w14:textId="77777777" w:rsidR="00110EFB" w:rsidRDefault="00110EFB">
            <w:pPr>
              <w:rPr>
                <w:ins w:id="356" w:author="Torres, Andrea F" w:date="2020-04-23T01:45:00Z"/>
              </w:rPr>
            </w:pPr>
          </w:p>
          <w:p w14:paraId="103B1A8B" w14:textId="77777777" w:rsidR="00110EFB" w:rsidRDefault="00110EFB">
            <w:pPr>
              <w:rPr>
                <w:ins w:id="357" w:author="Torres, Andrea F" w:date="2020-04-23T01:45:00Z"/>
              </w:rPr>
            </w:pPr>
          </w:p>
          <w:p w14:paraId="3745B428" w14:textId="77777777" w:rsidR="00110EFB" w:rsidRDefault="00110EFB">
            <w:pPr>
              <w:rPr>
                <w:ins w:id="358" w:author="Torres, Andrea F" w:date="2020-04-23T01:45:00Z"/>
              </w:rPr>
            </w:pPr>
          </w:p>
          <w:p w14:paraId="2CC610CC" w14:textId="77777777" w:rsidR="00110EFB" w:rsidRDefault="00110EFB">
            <w:pPr>
              <w:rPr>
                <w:ins w:id="359" w:author="Torres, Andrea F" w:date="2020-04-23T01:47:00Z"/>
              </w:rPr>
            </w:pPr>
            <w:ins w:id="360" w:author="Torres, Andrea F" w:date="2020-04-23T01:45:00Z">
              <w:r>
                <w:t>5</w:t>
              </w:r>
            </w:ins>
          </w:p>
          <w:p w14:paraId="3A06CF29" w14:textId="1C3AF2DF" w:rsidR="00110EFB" w:rsidRDefault="00110EFB">
            <w:pPr>
              <w:rPr>
                <w:ins w:id="361" w:author="Torres, Andrea F" w:date="2020-04-23T01:47:00Z"/>
              </w:rPr>
            </w:pPr>
          </w:p>
          <w:p w14:paraId="1C8428DC" w14:textId="77777777" w:rsidR="00110EFB" w:rsidRDefault="00110EFB">
            <w:pPr>
              <w:rPr>
                <w:ins w:id="362" w:author="Torres, Andrea F" w:date="2020-04-23T01:47:00Z"/>
              </w:rPr>
            </w:pPr>
          </w:p>
          <w:p w14:paraId="4A508692" w14:textId="77777777" w:rsidR="00110EFB" w:rsidRDefault="00110EFB">
            <w:pPr>
              <w:rPr>
                <w:ins w:id="363" w:author="Torres, Andrea F" w:date="2020-04-23T01:47:00Z"/>
              </w:rPr>
            </w:pPr>
          </w:p>
          <w:p w14:paraId="42384BA8" w14:textId="77777777" w:rsidR="00110EFB" w:rsidRDefault="00110EFB">
            <w:pPr>
              <w:rPr>
                <w:ins w:id="364" w:author="Torres, Andrea F" w:date="2020-04-23T01:48:00Z"/>
              </w:rPr>
            </w:pPr>
            <w:ins w:id="365" w:author="Torres, Andrea F" w:date="2020-04-23T01:47:00Z">
              <w:r>
                <w:t>6</w:t>
              </w:r>
            </w:ins>
          </w:p>
          <w:p w14:paraId="1FCA89CE" w14:textId="77777777" w:rsidR="00110EFB" w:rsidRDefault="00110EFB">
            <w:pPr>
              <w:rPr>
                <w:ins w:id="366" w:author="Torres, Andrea F" w:date="2020-04-23T01:48:00Z"/>
              </w:rPr>
            </w:pPr>
          </w:p>
          <w:p w14:paraId="2A2A370A" w14:textId="06D69145" w:rsidR="00110EFB" w:rsidRDefault="00110EFB">
            <w:pPr>
              <w:rPr>
                <w:ins w:id="367" w:author="Torres, Andrea F" w:date="2020-04-23T01:49:00Z"/>
              </w:rPr>
            </w:pPr>
          </w:p>
          <w:p w14:paraId="708FAB07" w14:textId="77777777" w:rsidR="00110EFB" w:rsidRDefault="00110EFB">
            <w:pPr>
              <w:rPr>
                <w:ins w:id="368" w:author="Torres, Andrea F" w:date="2020-04-23T01:48:00Z"/>
              </w:rPr>
            </w:pPr>
          </w:p>
          <w:p w14:paraId="7A32FD64" w14:textId="77777777" w:rsidR="00110EFB" w:rsidRDefault="00110EFB">
            <w:pPr>
              <w:rPr>
                <w:ins w:id="369" w:author="Torres, Andrea F" w:date="2020-04-23T01:48:00Z"/>
              </w:rPr>
            </w:pPr>
          </w:p>
          <w:p w14:paraId="78400306" w14:textId="77777777" w:rsidR="00110EFB" w:rsidRDefault="00110EFB">
            <w:pPr>
              <w:rPr>
                <w:ins w:id="370" w:author="Torres, Andrea F" w:date="2020-04-23T01:51:00Z"/>
              </w:rPr>
            </w:pPr>
            <w:ins w:id="371" w:author="Torres, Andrea F" w:date="2020-04-23T01:48:00Z">
              <w:r>
                <w:t>7</w:t>
              </w:r>
            </w:ins>
          </w:p>
          <w:p w14:paraId="67CB5586" w14:textId="77777777" w:rsidR="00110EFB" w:rsidRDefault="00110EFB">
            <w:pPr>
              <w:rPr>
                <w:ins w:id="372" w:author="Torres, Andrea F" w:date="2020-04-23T01:51:00Z"/>
              </w:rPr>
            </w:pPr>
          </w:p>
          <w:p w14:paraId="62BD7CDF" w14:textId="77777777" w:rsidR="00110EFB" w:rsidRDefault="00110EFB">
            <w:pPr>
              <w:rPr>
                <w:ins w:id="373" w:author="Torres, Andrea F" w:date="2020-04-23T01:51:00Z"/>
              </w:rPr>
            </w:pPr>
          </w:p>
          <w:p w14:paraId="6DEEC056" w14:textId="77777777" w:rsidR="00110EFB" w:rsidRDefault="00110EFB">
            <w:pPr>
              <w:rPr>
                <w:ins w:id="374" w:author="Torres, Andrea F" w:date="2020-04-23T01:51:00Z"/>
              </w:rPr>
            </w:pPr>
          </w:p>
          <w:p w14:paraId="0DE750E8" w14:textId="77777777" w:rsidR="00110EFB" w:rsidRDefault="00110EFB">
            <w:pPr>
              <w:rPr>
                <w:ins w:id="375" w:author="Torres, Andrea F" w:date="2020-04-23T01:54:00Z"/>
              </w:rPr>
            </w:pPr>
            <w:ins w:id="376" w:author="Torres, Andrea F" w:date="2020-04-23T01:51:00Z">
              <w:r>
                <w:t>8</w:t>
              </w:r>
            </w:ins>
          </w:p>
          <w:p w14:paraId="6A049506" w14:textId="77777777" w:rsidR="00110EFB" w:rsidRDefault="00110EFB">
            <w:pPr>
              <w:rPr>
                <w:ins w:id="377" w:author="Torres, Andrea F" w:date="2020-04-23T01:54:00Z"/>
              </w:rPr>
            </w:pPr>
          </w:p>
          <w:p w14:paraId="45CFBB59" w14:textId="77777777" w:rsidR="00110EFB" w:rsidRDefault="00110EFB">
            <w:pPr>
              <w:rPr>
                <w:ins w:id="378" w:author="Torres, Andrea F" w:date="2020-04-23T01:54:00Z"/>
              </w:rPr>
            </w:pPr>
          </w:p>
          <w:p w14:paraId="0963E6B6" w14:textId="77777777" w:rsidR="00110EFB" w:rsidRDefault="00110EFB">
            <w:pPr>
              <w:rPr>
                <w:ins w:id="379" w:author="Torres, Andrea F" w:date="2020-04-23T01:54:00Z"/>
              </w:rPr>
            </w:pPr>
          </w:p>
          <w:p w14:paraId="2221A0CA" w14:textId="77777777" w:rsidR="00110EFB" w:rsidRDefault="00110EFB">
            <w:pPr>
              <w:rPr>
                <w:ins w:id="380" w:author="Torres, Andrea F" w:date="2020-04-23T01:54:00Z"/>
              </w:rPr>
            </w:pPr>
          </w:p>
          <w:p w14:paraId="2A202865" w14:textId="77777777" w:rsidR="00110EFB" w:rsidRDefault="00110EFB">
            <w:pPr>
              <w:rPr>
                <w:ins w:id="381" w:author="Torres, Andrea F" w:date="2020-04-23T01:57:00Z"/>
              </w:rPr>
            </w:pPr>
            <w:ins w:id="382" w:author="Torres, Andrea F" w:date="2020-04-23T01:54:00Z">
              <w:r>
                <w:t>9</w:t>
              </w:r>
            </w:ins>
          </w:p>
          <w:p w14:paraId="43251678" w14:textId="77777777" w:rsidR="000A7B7D" w:rsidRDefault="000A7B7D">
            <w:pPr>
              <w:rPr>
                <w:ins w:id="383" w:author="Torres, Andrea F" w:date="2020-04-23T01:57:00Z"/>
              </w:rPr>
            </w:pPr>
          </w:p>
          <w:p w14:paraId="0AFACA21" w14:textId="77777777" w:rsidR="000A7B7D" w:rsidRDefault="000A7B7D">
            <w:pPr>
              <w:rPr>
                <w:ins w:id="384" w:author="Torres, Andrea F" w:date="2020-04-23T01:57:00Z"/>
              </w:rPr>
            </w:pPr>
          </w:p>
          <w:p w14:paraId="0E43788D" w14:textId="77777777" w:rsidR="000A7B7D" w:rsidRDefault="000A7B7D">
            <w:pPr>
              <w:rPr>
                <w:ins w:id="385" w:author="Torres, Andrea F" w:date="2020-04-23T01:57:00Z"/>
              </w:rPr>
            </w:pPr>
          </w:p>
          <w:p w14:paraId="2DA509C0" w14:textId="77777777" w:rsidR="000A7B7D" w:rsidRDefault="000A7B7D">
            <w:pPr>
              <w:rPr>
                <w:ins w:id="386" w:author="Torres, Andrea F" w:date="2020-04-23T01:57:00Z"/>
              </w:rPr>
            </w:pPr>
          </w:p>
          <w:p w14:paraId="0CB35F6B" w14:textId="77777777" w:rsidR="000A7B7D" w:rsidRDefault="000A7B7D">
            <w:pPr>
              <w:rPr>
                <w:ins w:id="387" w:author="Torres, Andrea F" w:date="2020-04-23T01:57:00Z"/>
              </w:rPr>
            </w:pPr>
          </w:p>
          <w:p w14:paraId="09CF4BBC" w14:textId="77777777" w:rsidR="000A7B7D" w:rsidRDefault="000A7B7D">
            <w:pPr>
              <w:rPr>
                <w:ins w:id="388" w:author="Torres, Andrea F" w:date="2020-04-23T01:59:00Z"/>
              </w:rPr>
            </w:pPr>
            <w:ins w:id="389" w:author="Torres, Andrea F" w:date="2020-04-23T01:57:00Z">
              <w:r>
                <w:t>10</w:t>
              </w:r>
            </w:ins>
          </w:p>
          <w:p w14:paraId="3E1E9984" w14:textId="77777777" w:rsidR="000A7B7D" w:rsidRDefault="000A7B7D">
            <w:pPr>
              <w:rPr>
                <w:ins w:id="390" w:author="Torres, Andrea F" w:date="2020-04-23T01:59:00Z"/>
              </w:rPr>
            </w:pPr>
          </w:p>
          <w:p w14:paraId="4FA7F548" w14:textId="58F875A1" w:rsidR="000A7B7D" w:rsidRDefault="000A7B7D">
            <w:pPr>
              <w:rPr>
                <w:ins w:id="391" w:author="Torres, Andrea F" w:date="2020-04-23T01:59:00Z"/>
              </w:rPr>
            </w:pPr>
          </w:p>
          <w:p w14:paraId="4EC57DA6" w14:textId="77777777" w:rsidR="000A7B7D" w:rsidRDefault="000A7B7D">
            <w:pPr>
              <w:rPr>
                <w:ins w:id="392" w:author="Torres, Andrea F" w:date="2020-04-23T01:59:00Z"/>
              </w:rPr>
            </w:pPr>
          </w:p>
          <w:p w14:paraId="513F60E9" w14:textId="77777777" w:rsidR="000A7B7D" w:rsidRDefault="000A7B7D">
            <w:pPr>
              <w:rPr>
                <w:ins w:id="393" w:author="Torres, Andrea F" w:date="2020-04-23T02:01:00Z"/>
              </w:rPr>
            </w:pPr>
            <w:ins w:id="394" w:author="Torres, Andrea F" w:date="2020-04-23T01:59:00Z">
              <w:r>
                <w:t>11</w:t>
              </w:r>
            </w:ins>
          </w:p>
          <w:p w14:paraId="477EB75B" w14:textId="77777777" w:rsidR="000A7B7D" w:rsidRDefault="000A7B7D">
            <w:pPr>
              <w:rPr>
                <w:ins w:id="395" w:author="Torres, Andrea F" w:date="2020-04-23T02:01:00Z"/>
              </w:rPr>
            </w:pPr>
          </w:p>
          <w:p w14:paraId="1BEE774C" w14:textId="407C5C5F" w:rsidR="000A7B7D" w:rsidRDefault="000A7B7D">
            <w:pPr>
              <w:rPr>
                <w:ins w:id="396" w:author="Torres, Andrea F" w:date="2020-04-23T02:01:00Z"/>
              </w:rPr>
            </w:pPr>
          </w:p>
          <w:p w14:paraId="7DF07F93" w14:textId="77777777" w:rsidR="000A7B7D" w:rsidRDefault="000A7B7D">
            <w:pPr>
              <w:rPr>
                <w:ins w:id="397" w:author="Torres, Andrea F" w:date="2020-04-23T02:01:00Z"/>
              </w:rPr>
            </w:pPr>
          </w:p>
          <w:p w14:paraId="216CF973" w14:textId="77777777" w:rsidR="000A7B7D" w:rsidRDefault="000A7B7D">
            <w:pPr>
              <w:rPr>
                <w:ins w:id="398" w:author="Torres, Andrea F" w:date="2020-04-23T02:03:00Z"/>
              </w:rPr>
            </w:pPr>
            <w:ins w:id="399" w:author="Torres, Andrea F" w:date="2020-04-23T02:01:00Z">
              <w:r>
                <w:t>12</w:t>
              </w:r>
            </w:ins>
          </w:p>
          <w:p w14:paraId="60255FAA" w14:textId="77777777" w:rsidR="000A7B7D" w:rsidRDefault="000A7B7D">
            <w:pPr>
              <w:rPr>
                <w:ins w:id="400" w:author="Torres, Andrea F" w:date="2020-04-23T02:03:00Z"/>
              </w:rPr>
            </w:pPr>
          </w:p>
          <w:p w14:paraId="1DC57E4A" w14:textId="77777777" w:rsidR="000A7B7D" w:rsidRDefault="000A7B7D">
            <w:pPr>
              <w:rPr>
                <w:ins w:id="401" w:author="Torres, Andrea F" w:date="2020-04-23T02:03:00Z"/>
              </w:rPr>
            </w:pPr>
          </w:p>
          <w:p w14:paraId="2FB072F8" w14:textId="77777777" w:rsidR="000A7B7D" w:rsidRDefault="000A7B7D">
            <w:pPr>
              <w:rPr>
                <w:ins w:id="402" w:author="Torres, Andrea F" w:date="2020-04-23T02:03:00Z"/>
              </w:rPr>
            </w:pPr>
          </w:p>
          <w:p w14:paraId="72B44A7F" w14:textId="28DDE566" w:rsidR="000A7B7D" w:rsidRDefault="000A7B7D">
            <w:ins w:id="403" w:author="Torres, Andrea F" w:date="2020-04-23T02:03:00Z">
              <w:r>
                <w:t>13</w:t>
              </w:r>
            </w:ins>
          </w:p>
        </w:tc>
        <w:tc>
          <w:tcPr>
            <w:tcW w:w="2430" w:type="dxa"/>
            <w:tcPrChange w:id="404" w:author="Torres, Andrea F" w:date="2020-04-23T02:19:00Z">
              <w:tcPr>
                <w:tcW w:w="2289" w:type="dxa"/>
              </w:tcPr>
            </w:tcPrChange>
          </w:tcPr>
          <w:p w14:paraId="099AD331" w14:textId="77777777" w:rsidR="00941D93" w:rsidRDefault="00941D93">
            <w:r>
              <w:t>OPERATOR ACTION</w:t>
            </w:r>
          </w:p>
          <w:p w14:paraId="13A4A564" w14:textId="77777777" w:rsidR="00941D93" w:rsidRDefault="00941D93"/>
          <w:p w14:paraId="2ECCCA70" w14:textId="77777777" w:rsidR="00F3443D" w:rsidRDefault="00F3443D">
            <w:pPr>
              <w:rPr>
                <w:ins w:id="405" w:author="Torres, Andrea F" w:date="2020-04-23T01:22:00Z"/>
              </w:rPr>
            </w:pPr>
          </w:p>
          <w:p w14:paraId="485A6A5D" w14:textId="77777777" w:rsidR="00941D93" w:rsidRDefault="00F3443D">
            <w:pPr>
              <w:rPr>
                <w:ins w:id="406" w:author="Torres, Andrea F" w:date="2020-04-23T01:23:00Z"/>
              </w:rPr>
            </w:pPr>
            <w:ins w:id="407" w:author="Torres, Andrea F" w:date="2020-04-23T01:20:00Z">
              <w:r>
                <w:t xml:space="preserve">Select </w:t>
              </w:r>
            </w:ins>
            <w:del w:id="408" w:author="Torres, Andrea F" w:date="2020-04-23T01:19:00Z">
              <w:r w:rsidR="00941D93" w:rsidDel="00F3443D">
                <w:delText>Describe the actions taken by the person executing the test procedure.  Include the test suite, or the name of the test file (in this case, the contents of the file should be given in the appendix).</w:delText>
              </w:r>
            </w:del>
            <w:ins w:id="409" w:author="Torres, Andrea F" w:date="2020-04-23T01:20:00Z">
              <w:r>
                <w:t xml:space="preserve">CONSTRAINT_TABLE </w:t>
              </w:r>
            </w:ins>
          </w:p>
          <w:p w14:paraId="1353E688" w14:textId="77777777" w:rsidR="00F3443D" w:rsidRDefault="00F3443D">
            <w:pPr>
              <w:rPr>
                <w:ins w:id="410" w:author="Torres, Andrea F" w:date="2020-04-23T01:23:00Z"/>
              </w:rPr>
            </w:pPr>
          </w:p>
          <w:p w14:paraId="19650C6B" w14:textId="77777777" w:rsidR="00F3443D" w:rsidRDefault="00F3443D">
            <w:pPr>
              <w:rPr>
                <w:ins w:id="411" w:author="Torres, Andrea F" w:date="2020-04-23T01:23:00Z"/>
              </w:rPr>
            </w:pPr>
          </w:p>
          <w:p w14:paraId="3BDF6353" w14:textId="77777777" w:rsidR="00F3443D" w:rsidRDefault="00F3443D">
            <w:pPr>
              <w:rPr>
                <w:ins w:id="412" w:author="Torres, Andrea F" w:date="2020-04-23T01:25:00Z"/>
              </w:rPr>
            </w:pPr>
            <w:ins w:id="413" w:author="Torres, Andrea F" w:date="2020-04-23T01:23:00Z">
              <w:r>
                <w:t xml:space="preserve">Select “Edit” from </w:t>
              </w:r>
            </w:ins>
            <w:ins w:id="414" w:author="Torres, Andrea F" w:date="2020-04-23T01:24:00Z">
              <w:r>
                <w:t>menu bar.</w:t>
              </w:r>
            </w:ins>
          </w:p>
          <w:p w14:paraId="3DC459E0" w14:textId="77777777" w:rsidR="00F3443D" w:rsidRDefault="00F3443D">
            <w:pPr>
              <w:rPr>
                <w:ins w:id="415" w:author="Torres, Andrea F" w:date="2020-04-23T01:25:00Z"/>
              </w:rPr>
            </w:pPr>
          </w:p>
          <w:p w14:paraId="3EE2379A" w14:textId="77777777" w:rsidR="00F3443D" w:rsidRDefault="00F3443D">
            <w:pPr>
              <w:rPr>
                <w:ins w:id="416" w:author="Torres, Andrea F" w:date="2020-04-23T01:27:00Z"/>
              </w:rPr>
            </w:pPr>
            <w:ins w:id="417" w:author="Torres, Andrea F" w:date="2020-04-23T01:25:00Z">
              <w:r>
                <w:t>Select “Insert Row” from “Edit” Dropdown menu</w:t>
              </w:r>
            </w:ins>
          </w:p>
          <w:p w14:paraId="278AE8A7" w14:textId="6119F637" w:rsidR="00494E4C" w:rsidRDefault="00494E4C">
            <w:pPr>
              <w:rPr>
                <w:ins w:id="418" w:author="Torres, Andrea F" w:date="2020-04-23T01:29:00Z"/>
              </w:rPr>
            </w:pPr>
          </w:p>
          <w:p w14:paraId="3C078AA6" w14:textId="77777777" w:rsidR="00494E4C" w:rsidRDefault="00494E4C">
            <w:pPr>
              <w:rPr>
                <w:ins w:id="419" w:author="Torres, Andrea F" w:date="2020-04-23T01:27:00Z"/>
              </w:rPr>
            </w:pPr>
          </w:p>
          <w:p w14:paraId="4A4BEB78" w14:textId="77777777" w:rsidR="00494E4C" w:rsidRDefault="00494E4C">
            <w:pPr>
              <w:rPr>
                <w:ins w:id="420" w:author="Torres, Andrea F" w:date="2020-04-23T01:45:00Z"/>
              </w:rPr>
            </w:pPr>
            <w:ins w:id="421" w:author="Torres, Andrea F" w:date="2020-04-23T01:27:00Z">
              <w:r>
                <w:t>Type in 55 into the first column of the table in the last row.</w:t>
              </w:r>
            </w:ins>
          </w:p>
          <w:p w14:paraId="41AD051D" w14:textId="77777777" w:rsidR="00110EFB" w:rsidRDefault="00110EFB">
            <w:pPr>
              <w:rPr>
                <w:ins w:id="422" w:author="Torres, Andrea F" w:date="2020-04-23T01:45:00Z"/>
              </w:rPr>
            </w:pPr>
          </w:p>
          <w:p w14:paraId="12926CF0" w14:textId="77777777" w:rsidR="00110EFB" w:rsidRDefault="00110EFB">
            <w:pPr>
              <w:rPr>
                <w:ins w:id="423" w:author="Torres, Andrea F" w:date="2020-04-23T01:47:00Z"/>
              </w:rPr>
            </w:pPr>
            <w:ins w:id="424" w:author="Torres, Andrea F" w:date="2020-04-23T01:45:00Z">
              <w:r>
                <w:t>T</w:t>
              </w:r>
            </w:ins>
            <w:ins w:id="425" w:author="Torres, Andrea F" w:date="2020-04-23T01:46:00Z">
              <w:r>
                <w:t>ype in 1 into the second column of the table in the last row.</w:t>
              </w:r>
            </w:ins>
          </w:p>
          <w:p w14:paraId="77570E47" w14:textId="77777777" w:rsidR="00110EFB" w:rsidRDefault="00110EFB">
            <w:pPr>
              <w:rPr>
                <w:ins w:id="426" w:author="Torres, Andrea F" w:date="2020-04-23T01:47:00Z"/>
              </w:rPr>
            </w:pPr>
          </w:p>
          <w:p w14:paraId="0E34EE5C" w14:textId="77777777" w:rsidR="00110EFB" w:rsidRDefault="00110EFB">
            <w:pPr>
              <w:rPr>
                <w:ins w:id="427" w:author="Torres, Andrea F" w:date="2020-04-23T01:49:00Z"/>
              </w:rPr>
            </w:pPr>
            <w:ins w:id="428" w:author="Torres, Andrea F" w:date="2020-04-23T01:47:00Z">
              <w:r>
                <w:t>Select File drop down menu.</w:t>
              </w:r>
            </w:ins>
          </w:p>
          <w:p w14:paraId="30B1A543" w14:textId="77777777" w:rsidR="00110EFB" w:rsidRDefault="00110EFB">
            <w:pPr>
              <w:rPr>
                <w:ins w:id="429" w:author="Torres, Andrea F" w:date="2020-04-23T01:49:00Z"/>
              </w:rPr>
            </w:pPr>
          </w:p>
          <w:p w14:paraId="52017FFE" w14:textId="6C53B0C9" w:rsidR="00110EFB" w:rsidRDefault="00110EFB">
            <w:pPr>
              <w:rPr>
                <w:ins w:id="430" w:author="Torres, Andrea F" w:date="2020-04-23T01:49:00Z"/>
              </w:rPr>
            </w:pPr>
          </w:p>
          <w:p w14:paraId="61B20E2C" w14:textId="77777777" w:rsidR="00110EFB" w:rsidRDefault="00110EFB">
            <w:pPr>
              <w:rPr>
                <w:ins w:id="431" w:author="Torres, Andrea F" w:date="2020-04-23T01:49:00Z"/>
              </w:rPr>
            </w:pPr>
          </w:p>
          <w:p w14:paraId="5F239E99" w14:textId="77777777" w:rsidR="00110EFB" w:rsidRDefault="00110EFB">
            <w:pPr>
              <w:rPr>
                <w:ins w:id="432" w:author="Torres, Andrea F" w:date="2020-04-23T01:51:00Z"/>
              </w:rPr>
            </w:pPr>
            <w:ins w:id="433" w:author="Torres, Andrea F" w:date="2020-04-23T01:49:00Z">
              <w:r>
                <w:t>Select “Save as” from “File” dropdown menu.</w:t>
              </w:r>
            </w:ins>
          </w:p>
          <w:p w14:paraId="2723BB55" w14:textId="77777777" w:rsidR="00110EFB" w:rsidRDefault="00110EFB">
            <w:pPr>
              <w:rPr>
                <w:ins w:id="434" w:author="Torres, Andrea F" w:date="2020-04-23T01:51:00Z"/>
              </w:rPr>
            </w:pPr>
          </w:p>
          <w:p w14:paraId="5C11EC59" w14:textId="77777777" w:rsidR="00110EFB" w:rsidRDefault="00110EFB">
            <w:pPr>
              <w:rPr>
                <w:ins w:id="435" w:author="Torres, Andrea F" w:date="2020-04-23T01:51:00Z"/>
              </w:rPr>
            </w:pPr>
          </w:p>
          <w:p w14:paraId="7318C238" w14:textId="57B9087E" w:rsidR="00110EFB" w:rsidRDefault="00110EFB">
            <w:pPr>
              <w:rPr>
                <w:ins w:id="436" w:author="Torres, Andrea F" w:date="2020-04-23T01:51:00Z"/>
              </w:rPr>
            </w:pPr>
            <w:ins w:id="437" w:author="Torres, Andrea F" w:date="2020-04-23T01:52:00Z">
              <w:r>
                <w:t>Type “</w:t>
              </w:r>
            </w:ins>
            <w:ins w:id="438" w:author="Torres, Andrea F" w:date="2020-04-23T01:53:00Z">
              <w:r>
                <w:t>TEST_DB_CONSTRAINTCHANGE_TABLE” and select save.</w:t>
              </w:r>
            </w:ins>
          </w:p>
          <w:p w14:paraId="21DB5AA6" w14:textId="77777777" w:rsidR="00110EFB" w:rsidRDefault="00110EFB">
            <w:pPr>
              <w:rPr>
                <w:ins w:id="439" w:author="Torres, Andrea F" w:date="2020-04-23T01:54:00Z"/>
              </w:rPr>
            </w:pPr>
          </w:p>
          <w:p w14:paraId="373C0A96" w14:textId="3AEF59AB" w:rsidR="000A7B7D" w:rsidRDefault="00110EFB">
            <w:pPr>
              <w:rPr>
                <w:ins w:id="440" w:author="Torres, Andrea F" w:date="2020-04-23T01:57:00Z"/>
              </w:rPr>
            </w:pPr>
            <w:ins w:id="441" w:author="Torres, Andrea F" w:date="2020-04-23T01:54:00Z">
              <w:r>
                <w:t>Input “</w:t>
              </w:r>
            </w:ins>
            <w:ins w:id="442" w:author="Torres, Andrea F" w:date="2020-04-23T01:55:00Z">
              <w:r>
                <w:t xml:space="preserve">4/20/2020” into the date box. Input “Tester” into the author box. </w:t>
              </w:r>
              <w:r w:rsidR="000A7B7D">
                <w:t xml:space="preserve">Input “Added a row” into the description </w:t>
              </w:r>
            </w:ins>
            <w:ins w:id="443" w:author="Torres, Andrea F" w:date="2020-04-23T01:56:00Z">
              <w:r w:rsidR="000A7B7D">
                <w:t>box.</w:t>
              </w:r>
            </w:ins>
            <w:ins w:id="444" w:author="Torres, Andrea F" w:date="2020-04-23T01:57:00Z">
              <w:r w:rsidR="000A7B7D">
                <w:t xml:space="preserve"> </w:t>
              </w:r>
            </w:ins>
          </w:p>
          <w:p w14:paraId="5C4BF3CB" w14:textId="77777777" w:rsidR="000A7B7D" w:rsidRDefault="000A7B7D">
            <w:pPr>
              <w:rPr>
                <w:ins w:id="445" w:author="Torres, Andrea F" w:date="2020-04-23T01:57:00Z"/>
              </w:rPr>
            </w:pPr>
          </w:p>
          <w:p w14:paraId="7D22386F" w14:textId="77777777" w:rsidR="000A7B7D" w:rsidRDefault="000A7B7D">
            <w:pPr>
              <w:rPr>
                <w:ins w:id="446" w:author="Torres, Andrea F" w:date="2020-04-23T01:59:00Z"/>
              </w:rPr>
            </w:pPr>
            <w:ins w:id="447" w:author="Torres, Andrea F" w:date="2020-04-23T01:57:00Z">
              <w:r>
                <w:t>Select “OK” in the “File write” popup box.</w:t>
              </w:r>
            </w:ins>
          </w:p>
          <w:p w14:paraId="2626DECB" w14:textId="77777777" w:rsidR="000A7B7D" w:rsidRDefault="000A7B7D">
            <w:pPr>
              <w:rPr>
                <w:ins w:id="448" w:author="Torres, Andrea F" w:date="2020-04-23T01:59:00Z"/>
              </w:rPr>
            </w:pPr>
          </w:p>
          <w:p w14:paraId="29BE0221" w14:textId="77777777" w:rsidR="000A7B7D" w:rsidRDefault="000A7B7D">
            <w:pPr>
              <w:rPr>
                <w:ins w:id="449" w:author="Torres, Andrea F" w:date="2020-04-23T01:59:00Z"/>
              </w:rPr>
            </w:pPr>
          </w:p>
          <w:p w14:paraId="5AE009A8" w14:textId="77777777" w:rsidR="000A7B7D" w:rsidRDefault="000A7B7D">
            <w:pPr>
              <w:rPr>
                <w:ins w:id="450" w:author="Torres, Andrea F" w:date="2020-04-23T02:01:00Z"/>
              </w:rPr>
            </w:pPr>
            <w:ins w:id="451" w:author="Torres, Andrea F" w:date="2020-04-23T01:59:00Z">
              <w:r>
                <w:t>Go to “CONSTRAINT</w:t>
              </w:r>
            </w:ins>
            <w:ins w:id="452" w:author="Torres, Andrea F" w:date="2020-04-23T02:00:00Z">
              <w:r>
                <w:t>_TABLE” view.</w:t>
              </w:r>
            </w:ins>
          </w:p>
          <w:p w14:paraId="1768396A" w14:textId="77777777" w:rsidR="000A7B7D" w:rsidRDefault="000A7B7D">
            <w:pPr>
              <w:rPr>
                <w:ins w:id="453" w:author="Torres, Andrea F" w:date="2020-04-23T02:01:00Z"/>
              </w:rPr>
            </w:pPr>
          </w:p>
          <w:p w14:paraId="638C9792" w14:textId="77777777" w:rsidR="000A7B7D" w:rsidRDefault="000A7B7D">
            <w:pPr>
              <w:rPr>
                <w:ins w:id="454" w:author="Torres, Andrea F" w:date="2020-04-23T02:03:00Z"/>
              </w:rPr>
            </w:pPr>
            <w:ins w:id="455" w:author="Torres, Andrea F" w:date="2020-04-23T02:01:00Z">
              <w:r>
                <w:t xml:space="preserve">Open “File” dropdown </w:t>
              </w:r>
              <w:proofErr w:type="spellStart"/>
              <w:r>
                <w:t>menue</w:t>
              </w:r>
              <w:proofErr w:type="spellEnd"/>
              <w:r>
                <w:t>. Select “Compare table to</w:t>
              </w:r>
            </w:ins>
            <w:ins w:id="456" w:author="Torres, Andrea F" w:date="2020-04-23T02:02:00Z">
              <w:r>
                <w:t xml:space="preserve"> another version”</w:t>
              </w:r>
            </w:ins>
          </w:p>
          <w:p w14:paraId="3E6D9194" w14:textId="77777777" w:rsidR="000A7B7D" w:rsidRDefault="000A7B7D">
            <w:pPr>
              <w:rPr>
                <w:ins w:id="457" w:author="Torres, Andrea F" w:date="2020-04-23T02:03:00Z"/>
              </w:rPr>
            </w:pPr>
          </w:p>
          <w:p w14:paraId="431217ED" w14:textId="4E761477" w:rsidR="000A7B7D" w:rsidRDefault="000A7B7D">
            <w:pPr>
              <w:rPr>
                <w:ins w:id="458" w:author="Torres, Andrea F" w:date="2020-04-23T02:03:00Z"/>
              </w:rPr>
            </w:pPr>
            <w:ins w:id="459" w:author="Torres, Andrea F" w:date="2020-04-23T02:03:00Z">
              <w:r>
                <w:t>Select “T</w:t>
              </w:r>
            </w:ins>
            <w:ins w:id="460" w:author="Torres, Andrea F" w:date="2020-04-23T02:04:00Z">
              <w:r>
                <w:t>EST_DB__CONSTAIN</w:t>
              </w:r>
              <w:r>
                <w:lastRenderedPageBreak/>
                <w:t xml:space="preserve">T_CHANGE-TABLE.XML” Press </w:t>
              </w:r>
            </w:ins>
            <w:ins w:id="461" w:author="Torres, Andrea F" w:date="2020-04-23T02:05:00Z">
              <w:r>
                <w:t>“Open”</w:t>
              </w:r>
            </w:ins>
          </w:p>
          <w:p w14:paraId="2E69B5B6" w14:textId="0C76C28B" w:rsidR="000A7B7D" w:rsidRDefault="000A7B7D"/>
        </w:tc>
        <w:tc>
          <w:tcPr>
            <w:tcW w:w="2250" w:type="dxa"/>
            <w:tcPrChange w:id="462" w:author="Torres, Andrea F" w:date="2020-04-23T02:19:00Z">
              <w:tcPr>
                <w:tcW w:w="2626" w:type="dxa"/>
                <w:gridSpan w:val="3"/>
              </w:tcPr>
            </w:tcPrChange>
          </w:tcPr>
          <w:p w14:paraId="286CCC6D" w14:textId="77777777" w:rsidR="00941D93" w:rsidRDefault="00941D93">
            <w:r>
              <w:lastRenderedPageBreak/>
              <w:t>PURPOSE</w:t>
            </w:r>
          </w:p>
          <w:p w14:paraId="70EB4C1C" w14:textId="77777777" w:rsidR="00941D93" w:rsidRDefault="00941D93"/>
          <w:p w14:paraId="39369F84" w14:textId="77777777" w:rsidR="00F3443D" w:rsidRDefault="00F3443D">
            <w:pPr>
              <w:rPr>
                <w:ins w:id="463" w:author="Torres, Andrea F" w:date="2020-04-23T01:22:00Z"/>
              </w:rPr>
            </w:pPr>
          </w:p>
          <w:p w14:paraId="2236CDEC" w14:textId="77777777" w:rsidR="00941D93" w:rsidRDefault="00941D93">
            <w:pPr>
              <w:rPr>
                <w:ins w:id="464" w:author="Torres, Andrea F" w:date="2020-04-23T01:24:00Z"/>
              </w:rPr>
            </w:pPr>
            <w:del w:id="465" w:author="Torres, Andrea F" w:date="2020-04-23T01:20:00Z">
              <w:r w:rsidDel="00F3443D">
                <w:delText>Describe the reason for the step.</w:delText>
              </w:r>
            </w:del>
            <w:ins w:id="466" w:author="Torres, Andrea F" w:date="2020-04-23T01:20:00Z">
              <w:r w:rsidR="00F3443D">
                <w:t xml:space="preserve">To </w:t>
              </w:r>
            </w:ins>
            <w:ins w:id="467" w:author="Torres, Andrea F" w:date="2020-04-23T01:21:00Z">
              <w:r w:rsidR="00F3443D">
                <w:t xml:space="preserve">have a table that is </w:t>
              </w:r>
            </w:ins>
            <w:ins w:id="468" w:author="Torres, Andrea F" w:date="2020-04-23T01:22:00Z">
              <w:r w:rsidR="00F3443D">
                <w:t>the foundation for the test.</w:t>
              </w:r>
            </w:ins>
          </w:p>
          <w:p w14:paraId="64FAD992" w14:textId="77777777" w:rsidR="00F3443D" w:rsidRDefault="00F3443D">
            <w:pPr>
              <w:rPr>
                <w:ins w:id="469" w:author="Torres, Andrea F" w:date="2020-04-23T01:24:00Z"/>
              </w:rPr>
            </w:pPr>
          </w:p>
          <w:p w14:paraId="3C8FFA2F" w14:textId="77777777" w:rsidR="00F3443D" w:rsidRDefault="00F3443D">
            <w:pPr>
              <w:rPr>
                <w:ins w:id="470" w:author="Torres, Andrea F" w:date="2020-04-23T01:25:00Z"/>
              </w:rPr>
            </w:pPr>
            <w:ins w:id="471" w:author="Torres, Andrea F" w:date="2020-04-23T01:24:00Z">
              <w:r>
                <w:t>Get to edit menu so that we may change the table.</w:t>
              </w:r>
            </w:ins>
          </w:p>
          <w:p w14:paraId="44C4F655" w14:textId="77777777" w:rsidR="00F3443D" w:rsidRDefault="00F3443D">
            <w:pPr>
              <w:rPr>
                <w:ins w:id="472" w:author="Torres, Andrea F" w:date="2020-04-23T01:25:00Z"/>
              </w:rPr>
            </w:pPr>
          </w:p>
          <w:p w14:paraId="61B187DB" w14:textId="77777777" w:rsidR="00F3443D" w:rsidRDefault="00494E4C">
            <w:pPr>
              <w:rPr>
                <w:ins w:id="473" w:author="Torres, Andrea F" w:date="2020-04-23T01:27:00Z"/>
              </w:rPr>
            </w:pPr>
            <w:ins w:id="474" w:author="Torres, Andrea F" w:date="2020-04-23T01:26:00Z">
              <w:r>
                <w:t>To have a new row to make changes to the table.</w:t>
              </w:r>
            </w:ins>
          </w:p>
          <w:p w14:paraId="452AFECA" w14:textId="77777777" w:rsidR="00494E4C" w:rsidRDefault="00494E4C">
            <w:pPr>
              <w:rPr>
                <w:ins w:id="475" w:author="Torres, Andrea F" w:date="2020-04-23T01:27:00Z"/>
              </w:rPr>
            </w:pPr>
          </w:p>
          <w:p w14:paraId="65FB3107" w14:textId="77777777" w:rsidR="00494E4C" w:rsidRDefault="00494E4C">
            <w:pPr>
              <w:rPr>
                <w:ins w:id="476" w:author="Torres, Andrea F" w:date="2020-04-23T01:46:00Z"/>
              </w:rPr>
            </w:pPr>
            <w:ins w:id="477" w:author="Torres, Andrea F" w:date="2020-04-23T01:27:00Z">
              <w:r>
                <w:t>To have a row that is different f</w:t>
              </w:r>
            </w:ins>
            <w:ins w:id="478" w:author="Torres, Andrea F" w:date="2020-04-23T01:28:00Z">
              <w:r>
                <w:t>ro</w:t>
              </w:r>
            </w:ins>
            <w:ins w:id="479" w:author="Torres, Andrea F" w:date="2020-04-23T01:27:00Z">
              <w:r>
                <w:t>m the original table.</w:t>
              </w:r>
            </w:ins>
          </w:p>
          <w:p w14:paraId="18B1AEBA" w14:textId="77777777" w:rsidR="00110EFB" w:rsidRDefault="00110EFB">
            <w:pPr>
              <w:rPr>
                <w:ins w:id="480" w:author="Torres, Andrea F" w:date="2020-04-23T01:46:00Z"/>
              </w:rPr>
            </w:pPr>
          </w:p>
          <w:p w14:paraId="48353EC5" w14:textId="77777777" w:rsidR="00110EFB" w:rsidRDefault="00110EFB">
            <w:pPr>
              <w:rPr>
                <w:ins w:id="481" w:author="Torres, Andrea F" w:date="2020-04-23T01:47:00Z"/>
              </w:rPr>
            </w:pPr>
            <w:ins w:id="482" w:author="Torres, Andrea F" w:date="2020-04-23T01:46:00Z">
              <w:r>
                <w:t>To have a row that is different from the original table.</w:t>
              </w:r>
            </w:ins>
          </w:p>
          <w:p w14:paraId="076DAA1A" w14:textId="77777777" w:rsidR="00110EFB" w:rsidRDefault="00110EFB">
            <w:pPr>
              <w:rPr>
                <w:ins w:id="483" w:author="Torres, Andrea F" w:date="2020-04-23T01:47:00Z"/>
              </w:rPr>
            </w:pPr>
          </w:p>
          <w:p w14:paraId="08F33459" w14:textId="77777777" w:rsidR="00110EFB" w:rsidRDefault="00110EFB">
            <w:pPr>
              <w:rPr>
                <w:ins w:id="484" w:author="Torres, Andrea F" w:date="2020-04-23T01:49:00Z"/>
              </w:rPr>
            </w:pPr>
            <w:ins w:id="485" w:author="Torres, Andrea F" w:date="2020-04-23T01:47:00Z">
              <w:r>
                <w:t>To open the file men</w:t>
              </w:r>
            </w:ins>
            <w:ins w:id="486" w:author="Torres, Andrea F" w:date="2020-04-23T01:48:00Z">
              <w:r>
                <w:t>u</w:t>
              </w:r>
            </w:ins>
            <w:ins w:id="487" w:author="Torres, Andrea F" w:date="2020-04-23T01:47:00Z">
              <w:r>
                <w:t xml:space="preserve"> </w:t>
              </w:r>
            </w:ins>
            <w:ins w:id="488" w:author="Torres, Andrea F" w:date="2020-04-23T01:48:00Z">
              <w:r>
                <w:t>so that we may be able to create a second table that is similar.</w:t>
              </w:r>
            </w:ins>
          </w:p>
          <w:p w14:paraId="32BBFF73" w14:textId="77777777" w:rsidR="00110EFB" w:rsidRDefault="00110EFB">
            <w:pPr>
              <w:rPr>
                <w:ins w:id="489" w:author="Torres, Andrea F" w:date="2020-04-23T01:49:00Z"/>
              </w:rPr>
            </w:pPr>
          </w:p>
          <w:p w14:paraId="1DD078E4" w14:textId="77777777" w:rsidR="00110EFB" w:rsidRDefault="00110EFB">
            <w:pPr>
              <w:rPr>
                <w:ins w:id="490" w:author="Torres, Andrea F" w:date="2020-04-23T01:53:00Z"/>
              </w:rPr>
            </w:pPr>
            <w:ins w:id="491" w:author="Torres, Andrea F" w:date="2020-04-23T01:50:00Z">
              <w:r>
                <w:t xml:space="preserve">To start the process of saving a new table that is </w:t>
              </w:r>
            </w:ins>
            <w:ins w:id="492" w:author="Torres, Andrea F" w:date="2020-04-23T01:51:00Z">
              <w:r>
                <w:t>like</w:t>
              </w:r>
            </w:ins>
            <w:ins w:id="493" w:author="Torres, Andrea F" w:date="2020-04-23T01:50:00Z">
              <w:r>
                <w:t xml:space="preserve"> the original table.</w:t>
              </w:r>
            </w:ins>
          </w:p>
          <w:p w14:paraId="4CE5B724" w14:textId="77777777" w:rsidR="00110EFB" w:rsidRDefault="00110EFB">
            <w:pPr>
              <w:rPr>
                <w:ins w:id="494" w:author="Torres, Andrea F" w:date="2020-04-23T01:53:00Z"/>
              </w:rPr>
            </w:pPr>
          </w:p>
          <w:p w14:paraId="6B0072C5" w14:textId="77777777" w:rsidR="00110EFB" w:rsidRDefault="00110EFB">
            <w:pPr>
              <w:rPr>
                <w:ins w:id="495" w:author="Torres, Andrea F" w:date="2020-04-23T01:56:00Z"/>
              </w:rPr>
            </w:pPr>
            <w:ins w:id="496" w:author="Torres, Andrea F" w:date="2020-04-23T01:53:00Z">
              <w:r>
                <w:t>To</w:t>
              </w:r>
            </w:ins>
            <w:ins w:id="497" w:author="Torres, Andrea F" w:date="2020-04-23T01:54:00Z">
              <w:r>
                <w:t xml:space="preserve"> save a new table.</w:t>
              </w:r>
            </w:ins>
          </w:p>
          <w:p w14:paraId="2A913BC6" w14:textId="77777777" w:rsidR="000A7B7D" w:rsidRDefault="000A7B7D">
            <w:pPr>
              <w:rPr>
                <w:ins w:id="498" w:author="Torres, Andrea F" w:date="2020-04-23T01:56:00Z"/>
              </w:rPr>
            </w:pPr>
          </w:p>
          <w:p w14:paraId="6DF1D4C9" w14:textId="77777777" w:rsidR="000A7B7D" w:rsidRDefault="000A7B7D">
            <w:pPr>
              <w:rPr>
                <w:ins w:id="499" w:author="Torres, Andrea F" w:date="2020-04-23T01:56:00Z"/>
              </w:rPr>
            </w:pPr>
          </w:p>
          <w:p w14:paraId="67898137" w14:textId="77777777" w:rsidR="000A7B7D" w:rsidRDefault="000A7B7D">
            <w:pPr>
              <w:rPr>
                <w:ins w:id="500" w:author="Torres, Andrea F" w:date="2020-04-23T01:56:00Z"/>
              </w:rPr>
            </w:pPr>
          </w:p>
          <w:p w14:paraId="243BCDE4" w14:textId="77777777" w:rsidR="000A7B7D" w:rsidRDefault="000A7B7D">
            <w:pPr>
              <w:rPr>
                <w:ins w:id="501" w:author="Torres, Andrea F" w:date="2020-04-23T01:56:00Z"/>
              </w:rPr>
            </w:pPr>
          </w:p>
          <w:p w14:paraId="56AFC5D8" w14:textId="77777777" w:rsidR="000A7B7D" w:rsidRDefault="000A7B7D">
            <w:pPr>
              <w:rPr>
                <w:ins w:id="502" w:author="Torres, Andrea F" w:date="2020-04-23T01:57:00Z"/>
              </w:rPr>
            </w:pPr>
            <w:ins w:id="503" w:author="Torres, Andrea F" w:date="2020-04-23T01:56:00Z">
              <w:r>
                <w:t>To fill in requested information.</w:t>
              </w:r>
            </w:ins>
          </w:p>
          <w:p w14:paraId="000C5017" w14:textId="77777777" w:rsidR="000A7B7D" w:rsidRDefault="000A7B7D">
            <w:pPr>
              <w:rPr>
                <w:ins w:id="504" w:author="Torres, Andrea F" w:date="2020-04-23T01:57:00Z"/>
              </w:rPr>
            </w:pPr>
          </w:p>
          <w:p w14:paraId="27AA4DE3" w14:textId="77777777" w:rsidR="000A7B7D" w:rsidRDefault="000A7B7D">
            <w:pPr>
              <w:rPr>
                <w:ins w:id="505" w:author="Torres, Andrea F" w:date="2020-04-23T01:57:00Z"/>
              </w:rPr>
            </w:pPr>
          </w:p>
          <w:p w14:paraId="5A8D379B" w14:textId="77777777" w:rsidR="000A7B7D" w:rsidRDefault="000A7B7D">
            <w:pPr>
              <w:rPr>
                <w:ins w:id="506" w:author="Torres, Andrea F" w:date="2020-04-23T01:57:00Z"/>
              </w:rPr>
            </w:pPr>
          </w:p>
          <w:p w14:paraId="386F9625" w14:textId="77777777" w:rsidR="000A7B7D" w:rsidRDefault="000A7B7D">
            <w:pPr>
              <w:rPr>
                <w:ins w:id="507" w:author="Torres, Andrea F" w:date="2020-04-23T01:57:00Z"/>
              </w:rPr>
            </w:pPr>
          </w:p>
          <w:p w14:paraId="6CF65FFA" w14:textId="77777777" w:rsidR="000A7B7D" w:rsidRDefault="000A7B7D">
            <w:pPr>
              <w:rPr>
                <w:ins w:id="508" w:author="Torres, Andrea F" w:date="2020-04-23T02:00:00Z"/>
              </w:rPr>
            </w:pPr>
            <w:ins w:id="509" w:author="Torres, Andrea F" w:date="2020-04-23T01:57:00Z">
              <w:r>
                <w:t>To proceed with the work</w:t>
              </w:r>
            </w:ins>
            <w:ins w:id="510" w:author="Torres, Andrea F" w:date="2020-04-23T01:58:00Z">
              <w:r>
                <w:t>flow.</w:t>
              </w:r>
            </w:ins>
          </w:p>
          <w:p w14:paraId="4861FAD0" w14:textId="77777777" w:rsidR="000A7B7D" w:rsidRDefault="000A7B7D">
            <w:pPr>
              <w:rPr>
                <w:ins w:id="511" w:author="Torres, Andrea F" w:date="2020-04-23T02:00:00Z"/>
              </w:rPr>
            </w:pPr>
          </w:p>
          <w:p w14:paraId="320CCAF7" w14:textId="77777777" w:rsidR="000A7B7D" w:rsidRDefault="000A7B7D">
            <w:pPr>
              <w:rPr>
                <w:ins w:id="512" w:author="Torres, Andrea F" w:date="2020-04-23T02:00:00Z"/>
              </w:rPr>
            </w:pPr>
          </w:p>
          <w:p w14:paraId="5285D8ED" w14:textId="77777777" w:rsidR="000A7B7D" w:rsidRDefault="000A7B7D">
            <w:pPr>
              <w:rPr>
                <w:ins w:id="513" w:author="Torres, Andrea F" w:date="2020-04-23T02:02:00Z"/>
              </w:rPr>
            </w:pPr>
            <w:ins w:id="514" w:author="Torres, Andrea F" w:date="2020-04-23T02:00:00Z">
              <w:r>
                <w:t>To proceed with the workflow.</w:t>
              </w:r>
            </w:ins>
          </w:p>
          <w:p w14:paraId="6CCBCD9B" w14:textId="77777777" w:rsidR="000A7B7D" w:rsidRDefault="000A7B7D">
            <w:pPr>
              <w:rPr>
                <w:ins w:id="515" w:author="Torres, Andrea F" w:date="2020-04-23T02:02:00Z"/>
              </w:rPr>
            </w:pPr>
          </w:p>
          <w:p w14:paraId="2DDDB35B" w14:textId="77777777" w:rsidR="000A7B7D" w:rsidRDefault="000A7B7D">
            <w:pPr>
              <w:rPr>
                <w:ins w:id="516" w:author="Torres, Andrea F" w:date="2020-04-23T02:02:00Z"/>
              </w:rPr>
            </w:pPr>
          </w:p>
          <w:p w14:paraId="1C53F273" w14:textId="77777777" w:rsidR="000A7B7D" w:rsidRDefault="000A7B7D">
            <w:pPr>
              <w:rPr>
                <w:ins w:id="517" w:author="Torres, Andrea F" w:date="2020-04-23T02:04:00Z"/>
              </w:rPr>
            </w:pPr>
            <w:ins w:id="518" w:author="Torres, Andrea F" w:date="2020-04-23T02:02:00Z">
              <w:r>
                <w:t>To begin the comparison.</w:t>
              </w:r>
            </w:ins>
          </w:p>
          <w:p w14:paraId="2F9B3AE7" w14:textId="77777777" w:rsidR="000A7B7D" w:rsidRDefault="000A7B7D">
            <w:pPr>
              <w:rPr>
                <w:ins w:id="519" w:author="Torres, Andrea F" w:date="2020-04-23T02:04:00Z"/>
              </w:rPr>
            </w:pPr>
          </w:p>
          <w:p w14:paraId="458B82C1" w14:textId="77777777" w:rsidR="000A7B7D" w:rsidRDefault="000A7B7D">
            <w:pPr>
              <w:rPr>
                <w:ins w:id="520" w:author="Torres, Andrea F" w:date="2020-04-23T02:04:00Z"/>
              </w:rPr>
            </w:pPr>
          </w:p>
          <w:p w14:paraId="0DD3B833" w14:textId="049A8907" w:rsidR="000A7B7D" w:rsidRDefault="000A7B7D">
            <w:ins w:id="521" w:author="Torres, Andrea F" w:date="2020-04-23T02:04:00Z">
              <w:r>
                <w:t>To select the table to compare.</w:t>
              </w:r>
            </w:ins>
          </w:p>
        </w:tc>
        <w:tc>
          <w:tcPr>
            <w:tcW w:w="2160" w:type="dxa"/>
            <w:gridSpan w:val="3"/>
            <w:tcPrChange w:id="522" w:author="Torres, Andrea F" w:date="2020-04-23T02:19:00Z">
              <w:tcPr>
                <w:tcW w:w="1606" w:type="dxa"/>
              </w:tcPr>
            </w:tcPrChange>
          </w:tcPr>
          <w:p w14:paraId="0E4E30E8" w14:textId="77777777" w:rsidR="00941D93" w:rsidRDefault="00941D93">
            <w:r>
              <w:t>EXEPCTED RESULTS</w:t>
            </w:r>
          </w:p>
          <w:p w14:paraId="68B6E67B" w14:textId="6B6551D7" w:rsidR="00941D93" w:rsidDel="00F3443D" w:rsidRDefault="00941D93">
            <w:pPr>
              <w:rPr>
                <w:del w:id="523" w:author="Torres, Andrea F" w:date="2020-04-23T01:22:00Z"/>
              </w:rPr>
            </w:pPr>
          </w:p>
          <w:p w14:paraId="2901A5FC" w14:textId="3F497835" w:rsidR="00F3443D" w:rsidRDefault="00F3443D">
            <w:pPr>
              <w:rPr>
                <w:ins w:id="524" w:author="Torres, Andrea F" w:date="2020-04-23T01:22:00Z"/>
              </w:rPr>
            </w:pPr>
          </w:p>
          <w:p w14:paraId="009563EC" w14:textId="75CA851D" w:rsidR="00F3443D" w:rsidRDefault="00F3443D">
            <w:pPr>
              <w:rPr>
                <w:ins w:id="525" w:author="Torres, Andrea F" w:date="2020-04-23T01:22:00Z"/>
              </w:rPr>
            </w:pPr>
            <w:ins w:id="526" w:author="Torres, Andrea F" w:date="2020-04-23T01:23:00Z">
              <w:r>
                <w:t xml:space="preserve">A new window is open with </w:t>
              </w:r>
              <w:proofErr w:type="spellStart"/>
              <w:r>
                <w:t>CONSTRAINT_Table</w:t>
              </w:r>
            </w:ins>
            <w:proofErr w:type="spellEnd"/>
          </w:p>
          <w:p w14:paraId="02210A70" w14:textId="77777777" w:rsidR="00941D93" w:rsidRDefault="00941D93">
            <w:pPr>
              <w:rPr>
                <w:ins w:id="527" w:author="Torres, Andrea F" w:date="2020-04-23T01:24:00Z"/>
              </w:rPr>
            </w:pPr>
            <w:del w:id="528" w:author="Torres, Andrea F" w:date="2020-04-23T01:22:00Z">
              <w:r w:rsidDel="00F3443D">
                <w:delText xml:space="preserve">Describe the expected response of the system being tested to the action specified under </w:delText>
              </w:r>
              <w:r w:rsidR="00E47986" w:rsidDel="00F3443D">
                <w:delText>O</w:delText>
              </w:r>
              <w:r w:rsidDel="00F3443D">
                <w:delText xml:space="preserve">PERATOR ACTION. This should be derived from the SRS and </w:delText>
              </w:r>
              <w:r w:rsidR="00B34944" w:rsidDel="00F3443D">
                <w:delText>S</w:delText>
              </w:r>
              <w:r w:rsidDel="00F3443D">
                <w:delText>DD.</w:delText>
              </w:r>
              <w:r w:rsidR="004706B7" w:rsidDel="00F3443D">
                <w:delText xml:space="preserve"> Clearly indicate how we determine whether the step passes.</w:delText>
              </w:r>
            </w:del>
          </w:p>
          <w:p w14:paraId="71A85035" w14:textId="77777777" w:rsidR="00494E4C" w:rsidRDefault="00494E4C">
            <w:pPr>
              <w:rPr>
                <w:ins w:id="529" w:author="Torres, Andrea F" w:date="2020-04-23T01:29:00Z"/>
              </w:rPr>
            </w:pPr>
          </w:p>
          <w:p w14:paraId="0BA5DA1E" w14:textId="4CBFB5A5" w:rsidR="00F3443D" w:rsidRDefault="00F3443D">
            <w:pPr>
              <w:rPr>
                <w:ins w:id="530" w:author="Torres, Andrea F" w:date="2020-04-23T01:26:00Z"/>
              </w:rPr>
            </w:pPr>
            <w:ins w:id="531" w:author="Torres, Andrea F" w:date="2020-04-23T01:24:00Z">
              <w:r>
                <w:t>Dropdown with edit results appear.</w:t>
              </w:r>
            </w:ins>
          </w:p>
          <w:p w14:paraId="20EECEA3" w14:textId="77777777" w:rsidR="00494E4C" w:rsidRDefault="00494E4C">
            <w:pPr>
              <w:rPr>
                <w:ins w:id="532" w:author="Torres, Andrea F" w:date="2020-04-23T01:26:00Z"/>
              </w:rPr>
            </w:pPr>
          </w:p>
          <w:p w14:paraId="09CF43F5" w14:textId="77777777" w:rsidR="00494E4C" w:rsidRDefault="00494E4C">
            <w:pPr>
              <w:rPr>
                <w:ins w:id="533" w:author="Torres, Andrea F" w:date="2020-04-23T01:28:00Z"/>
              </w:rPr>
            </w:pPr>
            <w:ins w:id="534" w:author="Torres, Andrea F" w:date="2020-04-23T01:26:00Z">
              <w:r>
                <w:t>A new empty row is added to the bottom of the table.</w:t>
              </w:r>
            </w:ins>
          </w:p>
          <w:p w14:paraId="04E22CCC" w14:textId="77777777" w:rsidR="00494E4C" w:rsidRDefault="00494E4C">
            <w:pPr>
              <w:rPr>
                <w:ins w:id="535" w:author="Torres, Andrea F" w:date="2020-04-23T01:28:00Z"/>
              </w:rPr>
            </w:pPr>
          </w:p>
          <w:p w14:paraId="7AD51890" w14:textId="77777777" w:rsidR="00494E4C" w:rsidRDefault="00494E4C">
            <w:pPr>
              <w:rPr>
                <w:ins w:id="536" w:author="Torres, Andrea F" w:date="2020-04-23T01:46:00Z"/>
              </w:rPr>
            </w:pPr>
            <w:ins w:id="537" w:author="Torres, Andrea F" w:date="2020-04-23T01:28:00Z">
              <w:r>
                <w:t>“55” is in the first column last row.</w:t>
              </w:r>
            </w:ins>
          </w:p>
          <w:p w14:paraId="4120FEC5" w14:textId="77777777" w:rsidR="00110EFB" w:rsidRDefault="00110EFB">
            <w:pPr>
              <w:rPr>
                <w:ins w:id="538" w:author="Torres, Andrea F" w:date="2020-04-23T01:46:00Z"/>
              </w:rPr>
            </w:pPr>
          </w:p>
          <w:p w14:paraId="465B5DAF" w14:textId="77777777" w:rsidR="00110EFB" w:rsidRDefault="00110EFB">
            <w:pPr>
              <w:rPr>
                <w:ins w:id="539" w:author="Torres, Andrea F" w:date="2020-04-23T01:46:00Z"/>
              </w:rPr>
            </w:pPr>
          </w:p>
          <w:p w14:paraId="7F6E5B15" w14:textId="77777777" w:rsidR="00110EFB" w:rsidRDefault="00110EFB">
            <w:pPr>
              <w:rPr>
                <w:ins w:id="540" w:author="Torres, Andrea F" w:date="2020-04-23T01:48:00Z"/>
              </w:rPr>
            </w:pPr>
            <w:ins w:id="541" w:author="Torres, Andrea F" w:date="2020-04-23T01:46:00Z">
              <w:r>
                <w:t>“1” is in the second column last row.</w:t>
              </w:r>
            </w:ins>
          </w:p>
          <w:p w14:paraId="4392E793" w14:textId="77777777" w:rsidR="00110EFB" w:rsidRDefault="00110EFB">
            <w:pPr>
              <w:rPr>
                <w:ins w:id="542" w:author="Torres, Andrea F" w:date="2020-04-23T01:48:00Z"/>
              </w:rPr>
            </w:pPr>
          </w:p>
          <w:p w14:paraId="7F0A63B4" w14:textId="77777777" w:rsidR="00110EFB" w:rsidRDefault="00110EFB">
            <w:pPr>
              <w:rPr>
                <w:ins w:id="543" w:author="Torres, Andrea F" w:date="2020-04-23T01:48:00Z"/>
              </w:rPr>
            </w:pPr>
          </w:p>
          <w:p w14:paraId="56AA8D77" w14:textId="77777777" w:rsidR="00110EFB" w:rsidRDefault="00110EFB">
            <w:pPr>
              <w:rPr>
                <w:ins w:id="544" w:author="Torres, Andrea F" w:date="2020-04-23T01:48:00Z"/>
              </w:rPr>
            </w:pPr>
            <w:ins w:id="545" w:author="Torres, Andrea F" w:date="2020-04-23T01:48:00Z">
              <w:r>
                <w:t>Dropdown of the file menu appears.</w:t>
              </w:r>
            </w:ins>
          </w:p>
          <w:p w14:paraId="2B78D47D" w14:textId="77777777" w:rsidR="00110EFB" w:rsidRDefault="00110EFB">
            <w:pPr>
              <w:rPr>
                <w:ins w:id="546" w:author="Torres, Andrea F" w:date="2020-04-23T01:48:00Z"/>
              </w:rPr>
            </w:pPr>
          </w:p>
          <w:p w14:paraId="2746C6FA" w14:textId="77777777" w:rsidR="00110EFB" w:rsidRDefault="00110EFB">
            <w:pPr>
              <w:rPr>
                <w:ins w:id="547" w:author="Torres, Andrea F" w:date="2020-04-23T01:48:00Z"/>
              </w:rPr>
            </w:pPr>
          </w:p>
          <w:p w14:paraId="5F954B94" w14:textId="77777777" w:rsidR="00110EFB" w:rsidRDefault="00110EFB">
            <w:pPr>
              <w:rPr>
                <w:ins w:id="548" w:author="Torres, Andrea F" w:date="2020-04-23T01:50:00Z"/>
              </w:rPr>
            </w:pPr>
          </w:p>
          <w:p w14:paraId="3907235D" w14:textId="77777777" w:rsidR="00110EFB" w:rsidRDefault="00110EFB">
            <w:pPr>
              <w:rPr>
                <w:ins w:id="549" w:author="Torres, Andrea F" w:date="2020-04-23T01:54:00Z"/>
              </w:rPr>
            </w:pPr>
            <w:ins w:id="550" w:author="Torres, Andrea F" w:date="2020-04-23T01:51:00Z">
              <w:r>
                <w:t>Save File window opens.</w:t>
              </w:r>
            </w:ins>
          </w:p>
          <w:p w14:paraId="153E7646" w14:textId="77777777" w:rsidR="00110EFB" w:rsidRDefault="00110EFB">
            <w:pPr>
              <w:rPr>
                <w:ins w:id="551" w:author="Torres, Andrea F" w:date="2020-04-23T01:54:00Z"/>
              </w:rPr>
            </w:pPr>
          </w:p>
          <w:p w14:paraId="3CDB5E4D" w14:textId="77777777" w:rsidR="00110EFB" w:rsidRDefault="00110EFB">
            <w:pPr>
              <w:rPr>
                <w:ins w:id="552" w:author="Torres, Andrea F" w:date="2020-04-23T01:54:00Z"/>
              </w:rPr>
            </w:pPr>
          </w:p>
          <w:p w14:paraId="6FCD459D" w14:textId="77777777" w:rsidR="00110EFB" w:rsidRDefault="00110EFB">
            <w:pPr>
              <w:rPr>
                <w:ins w:id="553" w:author="Torres, Andrea F" w:date="2020-04-23T01:56:00Z"/>
              </w:rPr>
            </w:pPr>
            <w:ins w:id="554" w:author="Torres, Andrea F" w:date="2020-04-23T01:54:00Z">
              <w:r>
                <w:t>XML History Input window opens.</w:t>
              </w:r>
            </w:ins>
          </w:p>
          <w:p w14:paraId="3355E457" w14:textId="77777777" w:rsidR="000A7B7D" w:rsidRDefault="000A7B7D">
            <w:pPr>
              <w:rPr>
                <w:ins w:id="555" w:author="Torres, Andrea F" w:date="2020-04-23T01:56:00Z"/>
              </w:rPr>
            </w:pPr>
          </w:p>
          <w:p w14:paraId="1A8075B1" w14:textId="77777777" w:rsidR="000A7B7D" w:rsidRDefault="000A7B7D">
            <w:pPr>
              <w:rPr>
                <w:ins w:id="556" w:author="Torres, Andrea F" w:date="2020-04-23T01:56:00Z"/>
              </w:rPr>
            </w:pPr>
          </w:p>
          <w:p w14:paraId="3A3FEB6D" w14:textId="77777777" w:rsidR="000A7B7D" w:rsidRDefault="000A7B7D">
            <w:pPr>
              <w:rPr>
                <w:ins w:id="557" w:author="Torres, Andrea F" w:date="2020-04-23T01:56:00Z"/>
              </w:rPr>
            </w:pPr>
          </w:p>
          <w:p w14:paraId="2174C969" w14:textId="185F85A2" w:rsidR="000A7B7D" w:rsidRDefault="000A7B7D">
            <w:pPr>
              <w:rPr>
                <w:ins w:id="558" w:author="Torres, Andrea F" w:date="2020-04-23T01:58:00Z"/>
              </w:rPr>
            </w:pPr>
            <w:ins w:id="559" w:author="Torres, Andrea F" w:date="2020-04-23T01:56:00Z">
              <w:r>
                <w:t xml:space="preserve">File write popup appears showing </w:t>
              </w:r>
            </w:ins>
            <w:ins w:id="560" w:author="Torres, Andrea F" w:date="2020-04-23T01:57:00Z">
              <w:r>
                <w:t>that the table was saved. The file is created and saved.</w:t>
              </w:r>
            </w:ins>
          </w:p>
          <w:p w14:paraId="2669F987" w14:textId="77777777" w:rsidR="000A7B7D" w:rsidRDefault="000A7B7D">
            <w:pPr>
              <w:rPr>
                <w:ins w:id="561" w:author="Torres, Andrea F" w:date="2020-04-23T01:58:00Z"/>
              </w:rPr>
            </w:pPr>
          </w:p>
          <w:p w14:paraId="1756DFB6" w14:textId="77777777" w:rsidR="000A7B7D" w:rsidRDefault="000A7B7D">
            <w:pPr>
              <w:rPr>
                <w:ins w:id="562" w:author="Torres, Andrea F" w:date="2020-04-23T02:00:00Z"/>
              </w:rPr>
            </w:pPr>
            <w:ins w:id="563" w:author="Torres, Andrea F" w:date="2020-04-23T01:58:00Z">
              <w:r>
                <w:t>“File write” popup box is closed. New t</w:t>
              </w:r>
            </w:ins>
            <w:ins w:id="564" w:author="Torres, Andrea F" w:date="2020-04-23T01:59:00Z">
              <w:r>
                <w:t>able is created.</w:t>
              </w:r>
            </w:ins>
          </w:p>
          <w:p w14:paraId="4048CFF1" w14:textId="77777777" w:rsidR="000A7B7D" w:rsidRDefault="000A7B7D">
            <w:pPr>
              <w:rPr>
                <w:ins w:id="565" w:author="Torres, Andrea F" w:date="2020-04-23T02:00:00Z"/>
              </w:rPr>
            </w:pPr>
          </w:p>
          <w:p w14:paraId="2F90D093" w14:textId="77777777" w:rsidR="000A7B7D" w:rsidRDefault="000A7B7D">
            <w:pPr>
              <w:rPr>
                <w:ins w:id="566" w:author="Torres, Andrea F" w:date="2020-04-23T02:02:00Z"/>
              </w:rPr>
            </w:pPr>
            <w:ins w:id="567" w:author="Torres, Andrea F" w:date="2020-04-23T02:00:00Z">
              <w:r>
                <w:t xml:space="preserve">Table </w:t>
              </w:r>
            </w:ins>
            <w:ins w:id="568" w:author="Torres, Andrea F" w:date="2020-04-23T02:01:00Z">
              <w:r>
                <w:t>is displayed in window.</w:t>
              </w:r>
            </w:ins>
          </w:p>
          <w:p w14:paraId="12ADF444" w14:textId="77777777" w:rsidR="000A7B7D" w:rsidRDefault="000A7B7D">
            <w:pPr>
              <w:rPr>
                <w:ins w:id="569" w:author="Torres, Andrea F" w:date="2020-04-23T02:02:00Z"/>
              </w:rPr>
            </w:pPr>
          </w:p>
          <w:p w14:paraId="7A938E49" w14:textId="77777777" w:rsidR="000A7B7D" w:rsidRDefault="000A7B7D">
            <w:pPr>
              <w:rPr>
                <w:ins w:id="570" w:author="Torres, Andrea F" w:date="2020-04-23T02:02:00Z"/>
              </w:rPr>
            </w:pPr>
          </w:p>
          <w:p w14:paraId="57F165E5" w14:textId="77777777" w:rsidR="000A7B7D" w:rsidRDefault="000A7B7D">
            <w:pPr>
              <w:rPr>
                <w:ins w:id="571" w:author="Torres, Andrea F" w:date="2020-04-23T02:03:00Z"/>
              </w:rPr>
            </w:pPr>
            <w:ins w:id="572" w:author="Torres, Andrea F" w:date="2020-04-23T02:03:00Z">
              <w:r>
                <w:t>Open a file window is displayed with available tables.</w:t>
              </w:r>
            </w:ins>
          </w:p>
          <w:p w14:paraId="1A2D7645" w14:textId="77777777" w:rsidR="000A7B7D" w:rsidRDefault="000A7B7D">
            <w:pPr>
              <w:rPr>
                <w:ins w:id="573" w:author="Torres, Andrea F" w:date="2020-04-23T02:03:00Z"/>
              </w:rPr>
            </w:pPr>
          </w:p>
          <w:p w14:paraId="09E7FED7" w14:textId="064048FE" w:rsidR="000A7B7D" w:rsidRDefault="00AD125C">
            <w:pPr>
              <w:rPr>
                <w:ins w:id="574" w:author="Torres, Andrea F" w:date="2020-04-23T02:03:00Z"/>
              </w:rPr>
            </w:pPr>
            <w:ins w:id="575" w:author="Torres, Andrea F" w:date="2020-04-23T02:08:00Z">
              <w:r>
                <w:t xml:space="preserve">Compare result popup window opens and </w:t>
              </w:r>
            </w:ins>
            <w:ins w:id="576" w:author="Torres, Andrea F" w:date="2020-04-23T02:09:00Z">
              <w:r>
                <w:lastRenderedPageBreak/>
                <w:t>shows 1 mismatch. Added row is shown in a new window.</w:t>
              </w:r>
            </w:ins>
          </w:p>
          <w:p w14:paraId="33200887" w14:textId="77777777" w:rsidR="000A7B7D" w:rsidRDefault="000A7B7D">
            <w:pPr>
              <w:rPr>
                <w:ins w:id="577" w:author="Torres, Andrea F" w:date="2020-04-23T02:03:00Z"/>
              </w:rPr>
            </w:pPr>
          </w:p>
          <w:p w14:paraId="4BB4F159" w14:textId="242824FF" w:rsidR="000A7B7D" w:rsidRDefault="000A7B7D"/>
        </w:tc>
        <w:tc>
          <w:tcPr>
            <w:tcW w:w="1435" w:type="dxa"/>
            <w:tcPrChange w:id="578" w:author="Torres, Andrea F" w:date="2020-04-23T02:19:00Z">
              <w:tcPr>
                <w:tcW w:w="1523" w:type="dxa"/>
              </w:tcPr>
            </w:tcPrChange>
          </w:tcPr>
          <w:p w14:paraId="779BB60D" w14:textId="77777777" w:rsidR="00941D93" w:rsidRDefault="00941D93">
            <w:commentRangeStart w:id="579"/>
            <w:r>
              <w:lastRenderedPageBreak/>
              <w:t>COMMENTS</w:t>
            </w:r>
            <w:commentRangeEnd w:id="579"/>
            <w:r w:rsidR="008925EB">
              <w:rPr>
                <w:rStyle w:val="CommentReference"/>
              </w:rPr>
              <w:commentReference w:id="579"/>
            </w:r>
          </w:p>
          <w:p w14:paraId="2BA3FEF2" w14:textId="77777777" w:rsidR="00941D93" w:rsidRDefault="00941D93"/>
          <w:p w14:paraId="4D7844E2" w14:textId="77777777" w:rsidR="00941D93" w:rsidRDefault="00941D93"/>
        </w:tc>
      </w:tr>
      <w:tr w:rsidR="00941D93" w14:paraId="5CB7E2D4" w14:textId="77777777" w:rsidTr="00F3443D">
        <w:trPr>
          <w:trHeight w:val="1250"/>
          <w:trPrChange w:id="580" w:author="Torres, Andrea F" w:date="2020-04-23T01:20:00Z">
            <w:trPr>
              <w:trHeight w:val="1250"/>
            </w:trPr>
          </w:trPrChange>
        </w:trPr>
        <w:tc>
          <w:tcPr>
            <w:tcW w:w="8990" w:type="dxa"/>
            <w:gridSpan w:val="7"/>
            <w:tcBorders>
              <w:bottom w:val="single" w:sz="4" w:space="0" w:color="auto"/>
            </w:tcBorders>
            <w:tcPrChange w:id="581" w:author="Torres, Andrea F" w:date="2020-04-23T01:20:00Z">
              <w:tcPr>
                <w:tcW w:w="9216" w:type="dxa"/>
                <w:gridSpan w:val="7"/>
                <w:tcBorders>
                  <w:bottom w:val="single" w:sz="4" w:space="0" w:color="auto"/>
                </w:tcBorders>
              </w:tcPr>
            </w:tcPrChange>
          </w:tcPr>
          <w:p w14:paraId="43ACF175" w14:textId="51ABA72E" w:rsidR="00941D93" w:rsidRDefault="00941D93">
            <w:r>
              <w:t>Concluding Remarks:</w:t>
            </w:r>
            <w:ins w:id="582" w:author="Torres, Andrea F" w:date="2020-04-23T02:10:00Z">
              <w:r w:rsidR="00AD125C">
                <w:t xml:space="preserve"> This test does not pass. Although in an attempt of this test I selected the original file </w:t>
              </w:r>
            </w:ins>
            <w:ins w:id="583" w:author="Torres, Andrea F" w:date="2020-04-23T02:11:00Z">
              <w:r w:rsidR="00AD125C">
                <w:t xml:space="preserve">after the save as and the change was registered. I believe that the steps of the test need rewriting, because when we do the </w:t>
              </w:r>
              <w:proofErr w:type="spellStart"/>
              <w:r w:rsidR="00AD125C">
                <w:t>save</w:t>
              </w:r>
              <w:proofErr w:type="spellEnd"/>
              <w:r w:rsidR="00AD125C">
                <w:t xml:space="preserve"> as the window </w:t>
              </w:r>
            </w:ins>
            <w:ins w:id="584" w:author="Torres, Andrea F" w:date="2020-04-23T02:12:00Z">
              <w:r w:rsidR="00AD125C">
                <w:t>of the table is changed to the new table and not the original table.</w:t>
              </w:r>
            </w:ins>
          </w:p>
        </w:tc>
      </w:tr>
      <w:tr w:rsidR="00941D93" w14:paraId="57DE9EEB" w14:textId="77777777" w:rsidTr="00F3443D">
        <w:trPr>
          <w:trHeight w:val="890"/>
          <w:trPrChange w:id="585" w:author="Torres, Andrea F" w:date="2020-04-23T01:20:00Z">
            <w:trPr>
              <w:trHeight w:val="890"/>
            </w:trPr>
          </w:trPrChange>
        </w:trPr>
        <w:tc>
          <w:tcPr>
            <w:tcW w:w="5564" w:type="dxa"/>
            <w:gridSpan w:val="4"/>
            <w:tcPrChange w:id="586" w:author="Torres, Andrea F" w:date="2020-04-23T01:20:00Z">
              <w:tcPr>
                <w:tcW w:w="4608" w:type="dxa"/>
                <w:gridSpan w:val="3"/>
              </w:tcPr>
            </w:tcPrChange>
          </w:tcPr>
          <w:p w14:paraId="1585CA3E" w14:textId="77777777" w:rsidR="00941D93" w:rsidRDefault="00941D93">
            <w:r>
              <w:t xml:space="preserve">Testing Team: </w:t>
            </w:r>
          </w:p>
          <w:p w14:paraId="48AC5D3A" w14:textId="796BC513" w:rsidR="00941D93" w:rsidRDefault="008925EB">
            <w:ins w:id="587" w:author="Torres, Andrea F" w:date="2020-04-23T02:24:00Z">
              <w:r>
                <w:t>Torres, Andrea | Pincus, Nicholas R.| De La Cruz, Julio</w:t>
              </w:r>
            </w:ins>
            <w:del w:id="588" w:author="Torres, Andrea F" w:date="2020-04-23T02:24:00Z">
              <w:r w:rsidR="00941D93" w:rsidDel="008925EB">
                <w:delText>&lt;&lt; List members of testing team and lead &gt;&gt;</w:delText>
              </w:r>
            </w:del>
          </w:p>
        </w:tc>
        <w:tc>
          <w:tcPr>
            <w:tcW w:w="3426" w:type="dxa"/>
            <w:gridSpan w:val="3"/>
            <w:tcPrChange w:id="589" w:author="Torres, Andrea F" w:date="2020-04-23T01:20:00Z">
              <w:tcPr>
                <w:tcW w:w="4608" w:type="dxa"/>
                <w:gridSpan w:val="4"/>
              </w:tcPr>
            </w:tcPrChange>
          </w:tcPr>
          <w:p w14:paraId="17815676" w14:textId="77777777" w:rsidR="00941D93" w:rsidRDefault="00941D93">
            <w:r>
              <w:t>Date Completed:</w:t>
            </w:r>
          </w:p>
        </w:tc>
      </w:tr>
    </w:tbl>
    <w:p w14:paraId="3A6B3DE5" w14:textId="3F324F89" w:rsidR="00F910FC" w:rsidRDefault="00F910FC" w:rsidP="00F910FC">
      <w:pPr>
        <w:pStyle w:val="Heading2"/>
        <w:numPr>
          <w:ilvl w:val="0"/>
          <w:numId w:val="0"/>
        </w:numPr>
        <w:rPr>
          <w:ins w:id="590" w:author="Torres, Andrea F" w:date="2020-04-23T03:10:00Z"/>
        </w:rPr>
      </w:pPr>
      <w:bookmarkStart w:id="591" w:name="_Toc21505006"/>
      <w:bookmarkStart w:id="592" w:name="_Toc227033594"/>
    </w:p>
    <w:p w14:paraId="08221057" w14:textId="1DD99DB8" w:rsidR="00F910FC" w:rsidRDefault="00F910FC" w:rsidP="00F910FC">
      <w:pPr>
        <w:rPr>
          <w:ins w:id="593" w:author="Torres, Andrea F" w:date="2020-04-23T03:10:00Z"/>
        </w:rPr>
      </w:pPr>
    </w:p>
    <w:p w14:paraId="40845397" w14:textId="2F87A717" w:rsidR="00F910FC" w:rsidRDefault="00F910FC" w:rsidP="00F910FC">
      <w:pPr>
        <w:rPr>
          <w:ins w:id="594" w:author="Torres, Andrea F" w:date="2020-04-23T03:10:00Z"/>
        </w:rPr>
      </w:pPr>
    </w:p>
    <w:p w14:paraId="0221F207" w14:textId="6B4EB3C2" w:rsidR="00F910FC" w:rsidRDefault="00F910FC" w:rsidP="00F910FC">
      <w:pPr>
        <w:rPr>
          <w:ins w:id="595" w:author="Torres, Andrea F" w:date="2020-04-23T03:10:00Z"/>
        </w:rPr>
      </w:pPr>
    </w:p>
    <w:p w14:paraId="455302AE" w14:textId="1C9A98AB" w:rsidR="00F910FC" w:rsidRDefault="00F910FC" w:rsidP="00F910FC">
      <w:pPr>
        <w:rPr>
          <w:ins w:id="596" w:author="Torres, Andrea F" w:date="2020-04-23T03:10:00Z"/>
        </w:rPr>
      </w:pPr>
    </w:p>
    <w:p w14:paraId="71DF8839" w14:textId="2779E413" w:rsidR="00F910FC" w:rsidRDefault="00F910FC" w:rsidP="00F910FC">
      <w:pPr>
        <w:rPr>
          <w:ins w:id="597" w:author="Torres, Andrea F" w:date="2020-04-23T03:10:00Z"/>
        </w:rPr>
      </w:pPr>
    </w:p>
    <w:p w14:paraId="0A2F8000" w14:textId="5B4E4455" w:rsidR="00F910FC" w:rsidRDefault="00F910FC" w:rsidP="00F910FC">
      <w:pPr>
        <w:rPr>
          <w:ins w:id="598" w:author="Torres, Andrea F" w:date="2020-04-23T03:10:00Z"/>
        </w:rPr>
      </w:pPr>
    </w:p>
    <w:p w14:paraId="64A063E4" w14:textId="78251B0F" w:rsidR="00F910FC" w:rsidRDefault="00F910FC" w:rsidP="00F910FC">
      <w:pPr>
        <w:rPr>
          <w:ins w:id="599" w:author="Torres, Andrea F" w:date="2020-04-23T03:10:00Z"/>
        </w:rPr>
      </w:pPr>
    </w:p>
    <w:p w14:paraId="428C0A9B" w14:textId="117FB567" w:rsidR="00F910FC" w:rsidRDefault="00F910FC" w:rsidP="00F910FC">
      <w:pPr>
        <w:rPr>
          <w:ins w:id="600" w:author="Torres, Andrea F" w:date="2020-04-23T03:10:00Z"/>
        </w:rPr>
      </w:pPr>
    </w:p>
    <w:p w14:paraId="6B5EE2C4" w14:textId="322E7BCE" w:rsidR="00F910FC" w:rsidRDefault="00F910FC" w:rsidP="00F910FC">
      <w:pPr>
        <w:rPr>
          <w:ins w:id="601" w:author="Torres, Andrea F" w:date="2020-04-23T03:10:00Z"/>
        </w:rPr>
      </w:pPr>
    </w:p>
    <w:p w14:paraId="3C505864" w14:textId="715BC3E6" w:rsidR="00F910FC" w:rsidRDefault="00F910FC" w:rsidP="00F910FC">
      <w:pPr>
        <w:rPr>
          <w:ins w:id="602" w:author="Torres, Andrea F" w:date="2020-04-23T03:10:00Z"/>
        </w:rPr>
      </w:pPr>
    </w:p>
    <w:p w14:paraId="68774B02" w14:textId="438580B1" w:rsidR="00F910FC" w:rsidRDefault="00F910FC" w:rsidP="00F910FC">
      <w:pPr>
        <w:rPr>
          <w:ins w:id="603" w:author="Torres, Andrea F" w:date="2020-04-23T03:10:00Z"/>
        </w:rPr>
      </w:pPr>
    </w:p>
    <w:p w14:paraId="73A6CE87" w14:textId="614E1524" w:rsidR="00F910FC" w:rsidRDefault="00F910FC" w:rsidP="00F910FC">
      <w:pPr>
        <w:rPr>
          <w:ins w:id="604" w:author="Torres, Andrea F" w:date="2020-04-23T03:10:00Z"/>
        </w:rPr>
      </w:pPr>
    </w:p>
    <w:p w14:paraId="0B8DE8E9" w14:textId="5E2CFC86" w:rsidR="00F910FC" w:rsidRDefault="00F910FC" w:rsidP="00F910FC">
      <w:pPr>
        <w:rPr>
          <w:ins w:id="605" w:author="Torres, Andrea F" w:date="2020-04-23T03:10:00Z"/>
        </w:rPr>
      </w:pPr>
    </w:p>
    <w:p w14:paraId="7EE07E43" w14:textId="0558CB87" w:rsidR="00F910FC" w:rsidRDefault="00F910FC" w:rsidP="00F910FC">
      <w:pPr>
        <w:rPr>
          <w:ins w:id="606" w:author="Torres, Andrea F" w:date="2020-04-23T03:10:00Z"/>
        </w:rPr>
      </w:pPr>
    </w:p>
    <w:p w14:paraId="3A849ED5" w14:textId="0CCE3257" w:rsidR="00F910FC" w:rsidRDefault="00F910FC" w:rsidP="00F910FC">
      <w:pPr>
        <w:rPr>
          <w:ins w:id="607" w:author="Torres, Andrea F" w:date="2020-04-23T03:10:00Z"/>
        </w:rPr>
      </w:pPr>
    </w:p>
    <w:p w14:paraId="5D6DE8BA" w14:textId="5C861F74" w:rsidR="00F910FC" w:rsidRDefault="00F910FC" w:rsidP="00F910FC">
      <w:pPr>
        <w:rPr>
          <w:ins w:id="608" w:author="Torres, Andrea F" w:date="2020-04-23T03:10:00Z"/>
        </w:rPr>
      </w:pPr>
    </w:p>
    <w:p w14:paraId="207196F5" w14:textId="40B90B79" w:rsidR="00F910FC" w:rsidRDefault="00F910FC" w:rsidP="00F910FC">
      <w:pPr>
        <w:rPr>
          <w:ins w:id="609" w:author="Torres, Andrea F" w:date="2020-04-23T03:10:00Z"/>
        </w:rPr>
      </w:pPr>
    </w:p>
    <w:p w14:paraId="15F9EBF7" w14:textId="2FDE0F64" w:rsidR="00F910FC" w:rsidRDefault="00F910FC" w:rsidP="00F910FC">
      <w:pPr>
        <w:rPr>
          <w:ins w:id="610" w:author="Torres, Andrea F" w:date="2020-04-23T03:10:00Z"/>
        </w:rPr>
      </w:pPr>
    </w:p>
    <w:p w14:paraId="75012CB1" w14:textId="491C7970" w:rsidR="00F910FC" w:rsidRDefault="00F910FC" w:rsidP="00F910FC">
      <w:pPr>
        <w:rPr>
          <w:ins w:id="611" w:author="Torres, Andrea F" w:date="2020-04-23T03:10:00Z"/>
        </w:rPr>
      </w:pPr>
    </w:p>
    <w:p w14:paraId="646B9055" w14:textId="0D8CF422" w:rsidR="00F910FC" w:rsidRDefault="00F910FC" w:rsidP="00F910FC">
      <w:pPr>
        <w:rPr>
          <w:ins w:id="612" w:author="Torres, Andrea F" w:date="2020-04-23T03:10:00Z"/>
        </w:rPr>
      </w:pPr>
    </w:p>
    <w:p w14:paraId="737E7B5D" w14:textId="564F95C5" w:rsidR="00F910FC" w:rsidRDefault="00F910FC" w:rsidP="00F910FC">
      <w:pPr>
        <w:rPr>
          <w:ins w:id="613" w:author="Torres, Andrea F" w:date="2020-04-23T03:10:00Z"/>
        </w:rPr>
      </w:pPr>
    </w:p>
    <w:p w14:paraId="4631917D" w14:textId="76A749F7" w:rsidR="00F910FC" w:rsidRDefault="00F910FC" w:rsidP="00F910FC">
      <w:pPr>
        <w:rPr>
          <w:ins w:id="614" w:author="Torres, Andrea F" w:date="2020-04-23T03:10:00Z"/>
        </w:rPr>
      </w:pPr>
    </w:p>
    <w:p w14:paraId="0ACD759B" w14:textId="07256BF1" w:rsidR="00F910FC" w:rsidRDefault="00F910FC" w:rsidP="00F910FC">
      <w:pPr>
        <w:rPr>
          <w:ins w:id="615" w:author="Torres, Andrea F" w:date="2020-04-23T03:10:00Z"/>
        </w:rPr>
      </w:pPr>
    </w:p>
    <w:p w14:paraId="41AAAB9B" w14:textId="4B8635D8" w:rsidR="00F910FC" w:rsidRDefault="00F910FC" w:rsidP="00F910FC">
      <w:pPr>
        <w:rPr>
          <w:ins w:id="616" w:author="Torres, Andrea F" w:date="2020-04-23T03:10:00Z"/>
        </w:rPr>
      </w:pPr>
    </w:p>
    <w:p w14:paraId="76CC85D1" w14:textId="1F36A7C7" w:rsidR="00F910FC" w:rsidRDefault="00F910FC" w:rsidP="00F910FC">
      <w:pPr>
        <w:rPr>
          <w:ins w:id="617" w:author="Torres, Andrea F" w:date="2020-04-23T03:10:00Z"/>
        </w:rPr>
      </w:pPr>
    </w:p>
    <w:p w14:paraId="0ECF32B8" w14:textId="3DD983E0" w:rsidR="00F910FC" w:rsidRDefault="00F910FC" w:rsidP="00F910FC">
      <w:pPr>
        <w:rPr>
          <w:ins w:id="618" w:author="Torres, Andrea F" w:date="2020-04-23T03:10:00Z"/>
        </w:rPr>
      </w:pPr>
    </w:p>
    <w:p w14:paraId="5CA509B5" w14:textId="42723CB8" w:rsidR="00F910FC" w:rsidRDefault="00F910FC" w:rsidP="00F910FC">
      <w:pPr>
        <w:rPr>
          <w:ins w:id="619" w:author="Torres, Andrea F" w:date="2020-04-23T03:10:00Z"/>
        </w:rPr>
      </w:pPr>
    </w:p>
    <w:p w14:paraId="33904220" w14:textId="404592F4" w:rsidR="00F910FC" w:rsidRDefault="00F910FC" w:rsidP="00F910FC">
      <w:pPr>
        <w:rPr>
          <w:ins w:id="620" w:author="Torres, Andrea F" w:date="2020-04-23T03:10:00Z"/>
        </w:rPr>
      </w:pPr>
    </w:p>
    <w:p w14:paraId="48235F80" w14:textId="10138892" w:rsidR="00F910FC" w:rsidRDefault="00F910FC" w:rsidP="00F910FC">
      <w:pPr>
        <w:rPr>
          <w:ins w:id="621" w:author="Torres, Andrea F" w:date="2020-04-23T03:10:00Z"/>
        </w:rPr>
      </w:pPr>
    </w:p>
    <w:p w14:paraId="586AFF10" w14:textId="1BC7E13B" w:rsidR="00F910FC" w:rsidRDefault="00F910FC" w:rsidP="00F910FC">
      <w:pPr>
        <w:rPr>
          <w:ins w:id="622" w:author="Torres, Andrea F" w:date="2020-04-23T03:10:00Z"/>
        </w:rPr>
      </w:pPr>
    </w:p>
    <w:p w14:paraId="5E1854CC" w14:textId="6679F112" w:rsidR="00F910FC" w:rsidRDefault="00F910FC" w:rsidP="00F910FC">
      <w:pPr>
        <w:rPr>
          <w:ins w:id="623" w:author="Torres, Andrea F" w:date="2020-04-23T03:10:00Z"/>
        </w:rPr>
      </w:pPr>
    </w:p>
    <w:p w14:paraId="6F222D02" w14:textId="0D258E08" w:rsidR="00F910FC" w:rsidRDefault="00F910FC" w:rsidP="00F910FC">
      <w:pPr>
        <w:rPr>
          <w:ins w:id="624" w:author="Torres, Andrea F" w:date="2020-04-23T03:10:00Z"/>
        </w:rPr>
      </w:pPr>
    </w:p>
    <w:p w14:paraId="74C67663" w14:textId="7CB8979E" w:rsidR="00F910FC" w:rsidRDefault="00F910FC" w:rsidP="00F910FC">
      <w:pPr>
        <w:rPr>
          <w:ins w:id="625" w:author="Torres, Andrea F" w:date="2020-04-23T03:10:00Z"/>
        </w:rPr>
      </w:pPr>
    </w:p>
    <w:p w14:paraId="509D78B7" w14:textId="442CE91C" w:rsidR="00F910FC" w:rsidRDefault="00F910FC" w:rsidP="00F910FC">
      <w:pPr>
        <w:rPr>
          <w:ins w:id="626" w:author="Torres, Andrea F" w:date="2020-04-23T03:10:00Z"/>
        </w:rPr>
      </w:pPr>
    </w:p>
    <w:p w14:paraId="156BA173" w14:textId="5D1D747E" w:rsidR="00F910FC" w:rsidRDefault="00F910FC" w:rsidP="00F910FC">
      <w:pPr>
        <w:rPr>
          <w:ins w:id="627" w:author="Torres, Andrea F" w:date="2020-04-23T03:10:00Z"/>
        </w:rPr>
      </w:pPr>
    </w:p>
    <w:p w14:paraId="4E0AFD0F" w14:textId="77777777" w:rsidR="00F910FC" w:rsidRPr="00F910FC" w:rsidRDefault="00F910FC" w:rsidP="00F910FC">
      <w:pPr>
        <w:rPr>
          <w:ins w:id="628" w:author="Torres, Andrea F" w:date="2020-04-23T03:10:00Z"/>
          <w:rPrChange w:id="629" w:author="Torres, Andrea F" w:date="2020-04-23T03:10:00Z">
            <w:rPr>
              <w:ins w:id="630" w:author="Torres, Andrea F" w:date="2020-04-23T03:10:00Z"/>
            </w:rPr>
          </w:rPrChange>
        </w:rPr>
        <w:pPrChange w:id="631" w:author="Torres, Andrea F" w:date="2020-04-23T03:10:00Z">
          <w:pPr>
            <w:pStyle w:val="Heading2"/>
          </w:pPr>
        </w:pPrChange>
      </w:pPr>
    </w:p>
    <w:p w14:paraId="7A48922B" w14:textId="70B71345" w:rsidR="008925EB" w:rsidRDefault="008925EB" w:rsidP="008925EB">
      <w:pPr>
        <w:pStyle w:val="Heading2"/>
        <w:rPr>
          <w:ins w:id="632" w:author="Torres, Andrea F" w:date="2020-04-23T02:22:00Z"/>
        </w:rPr>
      </w:pPr>
      <w:bookmarkStart w:id="633" w:name="_Toc38505745"/>
      <w:commentRangeStart w:id="634"/>
      <w:ins w:id="635" w:author="Torres, Andrea F" w:date="2020-04-23T02:22:00Z">
        <w:r>
          <w:lastRenderedPageBreak/>
          <w:t>Test DBComp2</w:t>
        </w:r>
        <w:commentRangeEnd w:id="634"/>
        <w:r>
          <w:rPr>
            <w:rStyle w:val="CommentReference"/>
            <w:b w:val="0"/>
          </w:rPr>
          <w:commentReference w:id="634"/>
        </w:r>
        <w:bookmarkEnd w:id="633"/>
      </w:ins>
    </w:p>
    <w:p w14:paraId="4D1C8111" w14:textId="77777777" w:rsidR="008925EB" w:rsidRDefault="008925EB" w:rsidP="008925EB">
      <w:pPr>
        <w:rPr>
          <w:ins w:id="636" w:author="Torres, Andrea F" w:date="2020-04-23T02:22:00Z"/>
        </w:rPr>
      </w:pPr>
    </w:p>
    <w:p w14:paraId="0EB9E7E1" w14:textId="77777777" w:rsidR="008E6304" w:rsidRDefault="008925EB" w:rsidP="008925EB">
      <w:pPr>
        <w:rPr>
          <w:ins w:id="637" w:author="Torres, Andrea F" w:date="2020-04-23T02:43:00Z"/>
          <w:b/>
        </w:rPr>
      </w:pPr>
      <w:ins w:id="638" w:author="Torres, Andrea F" w:date="2020-04-23T02:22:00Z">
        <w:r w:rsidRPr="00B34944">
          <w:rPr>
            <w:b/>
            <w:bCs/>
          </w:rPr>
          <w:t xml:space="preserve">Objective: </w:t>
        </w:r>
      </w:ins>
      <w:ins w:id="639" w:author="Torres, Andrea F" w:date="2020-04-23T02:43:00Z">
        <w:r w:rsidR="008E6304">
          <w:rPr>
            <w:b/>
          </w:rPr>
          <w:t>To determine if the compare option works as expected when a row is deleted.</w:t>
        </w:r>
      </w:ins>
    </w:p>
    <w:p w14:paraId="114D60C3" w14:textId="62AFD637" w:rsidR="008925EB" w:rsidRPr="00B34944" w:rsidRDefault="008925EB" w:rsidP="008925EB">
      <w:pPr>
        <w:rPr>
          <w:ins w:id="640" w:author="Torres, Andrea F" w:date="2020-04-23T02:22:00Z"/>
        </w:rPr>
      </w:pPr>
      <w:ins w:id="641" w:author="Torres, Andrea F" w:date="2020-04-23T02:22:00Z">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ins>
    </w:p>
    <w:p w14:paraId="6085D6CE" w14:textId="77777777" w:rsidR="008925EB" w:rsidRDefault="008925EB" w:rsidP="008925EB">
      <w:pPr>
        <w:rPr>
          <w:ins w:id="642" w:author="Torres, Andrea F" w:date="2020-04-23T02:22:00Z"/>
        </w:rPr>
        <w:sectPr w:rsidR="008925EB" w:rsidSect="007072B7">
          <w:headerReference w:type="default" r:id="rId18"/>
          <w:footerReference w:type="default" r:id="rId19"/>
          <w:type w:val="continuous"/>
          <w:pgSz w:w="12240" w:h="15840" w:code="1"/>
          <w:pgMar w:top="1440" w:right="1440" w:bottom="1440" w:left="1800" w:header="720" w:footer="720" w:gutter="0"/>
          <w:pgNumType w:start="0"/>
          <w:cols w:space="720"/>
          <w:sectPrChange w:id="646" w:author="Torres, Andrea F" w:date="2020-04-23T03:38:00Z">
            <w:sectPr w:rsidR="008925EB" w:rsidSect="007072B7">
              <w:pgMar w:top="1440" w:right="1440" w:bottom="1440" w:left="1800" w:header="720" w:footer="720" w:gutter="0"/>
              <w:pgNumType w:start="1"/>
            </w:sectPr>
          </w:sectPrChange>
        </w:sectPr>
      </w:pPr>
    </w:p>
    <w:p w14:paraId="098E7EFF" w14:textId="77777777" w:rsidR="008925EB" w:rsidRDefault="008925EB" w:rsidP="008925EB">
      <w:pPr>
        <w:pStyle w:val="Paragraph"/>
        <w:rPr>
          <w:ins w:id="647" w:author="Torres, Andrea F" w:date="2020-04-23T02:22:00Z"/>
        </w:rPr>
        <w:sectPr w:rsidR="008925EB">
          <w:type w:val="continuous"/>
          <w:pgSz w:w="12240" w:h="15840" w:code="1"/>
          <w:pgMar w:top="1440" w:right="1440" w:bottom="1440" w:left="1800" w:header="720" w:footer="720" w:gutter="0"/>
          <w:cols w:space="720"/>
        </w:sectPr>
      </w:pPr>
    </w:p>
    <w:p w14:paraId="3AAAAE2A" w14:textId="77777777" w:rsidR="008925EB" w:rsidRDefault="008925EB" w:rsidP="008925EB">
      <w:pPr>
        <w:rPr>
          <w:ins w:id="648" w:author="Torres, Andrea F" w:date="2020-04-23T02:2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49" w:author="Torres, Andrea F" w:date="2020-04-23T03: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83"/>
        <w:gridCol w:w="2462"/>
        <w:gridCol w:w="2115"/>
        <w:gridCol w:w="135"/>
        <w:gridCol w:w="36"/>
        <w:gridCol w:w="2209"/>
        <w:gridCol w:w="1350"/>
        <w:tblGridChange w:id="650">
          <w:tblGrid>
            <w:gridCol w:w="967"/>
            <w:gridCol w:w="2326"/>
            <w:gridCol w:w="1212"/>
            <w:gridCol w:w="12"/>
            <w:gridCol w:w="489"/>
            <w:gridCol w:w="2201"/>
            <w:gridCol w:w="1783"/>
          </w:tblGrid>
        </w:tblGridChange>
      </w:tblGrid>
      <w:tr w:rsidR="008925EB" w14:paraId="03402EE6" w14:textId="77777777" w:rsidTr="00F910FC">
        <w:trPr>
          <w:cantSplit/>
          <w:trHeight w:val="300"/>
          <w:ins w:id="651" w:author="Torres, Andrea F" w:date="2020-04-23T02:22:00Z"/>
          <w:trPrChange w:id="652" w:author="Torres, Andrea F" w:date="2020-04-23T03:06:00Z">
            <w:trPr>
              <w:cantSplit/>
              <w:trHeight w:val="300"/>
            </w:trPr>
          </w:trPrChange>
        </w:trPr>
        <w:tc>
          <w:tcPr>
            <w:tcW w:w="5431" w:type="dxa"/>
            <w:gridSpan w:val="5"/>
            <w:tcPrChange w:id="653" w:author="Torres, Andrea F" w:date="2020-04-23T03:06:00Z">
              <w:tcPr>
                <w:tcW w:w="4620" w:type="dxa"/>
                <w:gridSpan w:val="4"/>
              </w:tcPr>
            </w:tcPrChange>
          </w:tcPr>
          <w:p w14:paraId="40E85D92" w14:textId="77777777" w:rsidR="008925EB" w:rsidRDefault="008925EB" w:rsidP="008E6304">
            <w:pPr>
              <w:rPr>
                <w:ins w:id="654" w:author="Torres, Andrea F" w:date="2020-04-23T02:22:00Z"/>
              </w:rPr>
            </w:pPr>
            <w:ins w:id="655" w:author="Torres, Andrea F" w:date="2020-04-23T02:22:00Z">
              <w:r>
                <w:t>Test No.: DBComp2</w:t>
              </w:r>
            </w:ins>
          </w:p>
        </w:tc>
        <w:tc>
          <w:tcPr>
            <w:tcW w:w="3559" w:type="dxa"/>
            <w:gridSpan w:val="2"/>
            <w:tcPrChange w:id="656" w:author="Torres, Andrea F" w:date="2020-04-23T03:06:00Z">
              <w:tcPr>
                <w:tcW w:w="4596" w:type="dxa"/>
                <w:gridSpan w:val="3"/>
              </w:tcPr>
            </w:tcPrChange>
          </w:tcPr>
          <w:p w14:paraId="2D5A7B7D" w14:textId="70A4CE27" w:rsidR="008925EB" w:rsidRDefault="008925EB" w:rsidP="008E6304">
            <w:pPr>
              <w:rPr>
                <w:ins w:id="657" w:author="Torres, Andrea F" w:date="2020-04-23T02:22:00Z"/>
              </w:rPr>
            </w:pPr>
            <w:ins w:id="658" w:author="Torres, Andrea F" w:date="2020-04-23T02:22:00Z">
              <w:r>
                <w:t>Current Status: P</w:t>
              </w:r>
            </w:ins>
            <w:ins w:id="659" w:author="Torres, Andrea F" w:date="2020-04-23T03:10:00Z">
              <w:r w:rsidR="00F910FC">
                <w:t>assed</w:t>
              </w:r>
            </w:ins>
          </w:p>
        </w:tc>
      </w:tr>
      <w:tr w:rsidR="008925EB" w14:paraId="308B5E11" w14:textId="77777777" w:rsidTr="00F910FC">
        <w:trPr>
          <w:cantSplit/>
          <w:trHeight w:val="300"/>
          <w:ins w:id="660" w:author="Torres, Andrea F" w:date="2020-04-23T02:22:00Z"/>
          <w:trPrChange w:id="661" w:author="Torres, Andrea F" w:date="2020-04-23T03:06:00Z">
            <w:trPr>
              <w:cantSplit/>
              <w:trHeight w:val="300"/>
            </w:trPr>
          </w:trPrChange>
        </w:trPr>
        <w:tc>
          <w:tcPr>
            <w:tcW w:w="8990" w:type="dxa"/>
            <w:gridSpan w:val="7"/>
            <w:tcPrChange w:id="662" w:author="Torres, Andrea F" w:date="2020-04-23T03:06:00Z">
              <w:tcPr>
                <w:tcW w:w="9216" w:type="dxa"/>
                <w:gridSpan w:val="7"/>
              </w:tcPr>
            </w:tcPrChange>
          </w:tcPr>
          <w:p w14:paraId="5053E1C7" w14:textId="62F750F6" w:rsidR="008925EB" w:rsidRPr="00E47986" w:rsidRDefault="008925EB" w:rsidP="008E6304">
            <w:pPr>
              <w:rPr>
                <w:ins w:id="663" w:author="Torres, Andrea F" w:date="2020-04-23T02:22:00Z"/>
              </w:rPr>
            </w:pPr>
            <w:ins w:id="664" w:author="Torres, Andrea F" w:date="2020-04-23T02:22:00Z">
              <w:r w:rsidRPr="00E47986">
                <w:t xml:space="preserve">Test title:  </w:t>
              </w:r>
            </w:ins>
            <w:ins w:id="665" w:author="Torres, Andrea F" w:date="2020-04-23T02:46:00Z">
              <w:r w:rsidR="008E6304">
                <w:t>Database Comparison 2</w:t>
              </w:r>
            </w:ins>
          </w:p>
          <w:p w14:paraId="3D09804A" w14:textId="77777777" w:rsidR="008925EB" w:rsidRPr="00E47986" w:rsidRDefault="008925EB" w:rsidP="008E6304">
            <w:pPr>
              <w:rPr>
                <w:ins w:id="666" w:author="Torres, Andrea F" w:date="2020-04-23T02:22:00Z"/>
              </w:rPr>
            </w:pPr>
          </w:p>
        </w:tc>
      </w:tr>
      <w:tr w:rsidR="008925EB" w14:paraId="1837F4BA" w14:textId="77777777" w:rsidTr="00F910FC">
        <w:trPr>
          <w:cantSplit/>
          <w:trHeight w:val="1070"/>
          <w:ins w:id="667" w:author="Torres, Andrea F" w:date="2020-04-23T02:22:00Z"/>
          <w:trPrChange w:id="668" w:author="Torres, Andrea F" w:date="2020-04-23T03:06:00Z">
            <w:trPr>
              <w:cantSplit/>
              <w:trHeight w:val="1070"/>
            </w:trPr>
          </w:trPrChange>
        </w:trPr>
        <w:tc>
          <w:tcPr>
            <w:tcW w:w="8990" w:type="dxa"/>
            <w:gridSpan w:val="7"/>
            <w:tcPrChange w:id="669" w:author="Torres, Andrea F" w:date="2020-04-23T03:06:00Z">
              <w:tcPr>
                <w:tcW w:w="9216" w:type="dxa"/>
                <w:gridSpan w:val="7"/>
              </w:tcPr>
            </w:tcPrChange>
          </w:tcPr>
          <w:p w14:paraId="6DA47B14" w14:textId="77777777" w:rsidR="008925EB" w:rsidRPr="00E47986" w:rsidRDefault="008925EB" w:rsidP="008E6304">
            <w:pPr>
              <w:rPr>
                <w:ins w:id="670" w:author="Torres, Andrea F" w:date="2020-04-23T02:22:00Z"/>
              </w:rPr>
            </w:pPr>
            <w:ins w:id="671" w:author="Torres, Andrea F" w:date="2020-04-23T02:22:00Z">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ins>
          </w:p>
          <w:p w14:paraId="5A12A45A" w14:textId="77777777" w:rsidR="008925EB" w:rsidRPr="00E47986" w:rsidRDefault="008925EB" w:rsidP="008E6304">
            <w:pPr>
              <w:rPr>
                <w:ins w:id="672" w:author="Torres, Andrea F" w:date="2020-04-23T02:22:00Z"/>
              </w:rPr>
            </w:pPr>
            <w:ins w:id="673" w:author="Torres, Andrea F" w:date="2020-04-23T02:22:00Z">
              <w:r w:rsidRPr="00E47986">
                <w:t>&gt;&gt;</w:t>
              </w:r>
            </w:ins>
          </w:p>
        </w:tc>
      </w:tr>
      <w:tr w:rsidR="008925EB" w14:paraId="2C694038" w14:textId="77777777" w:rsidTr="00F910FC">
        <w:trPr>
          <w:cantSplit/>
          <w:trHeight w:val="4130"/>
          <w:ins w:id="674" w:author="Torres, Andrea F" w:date="2020-04-23T02:22:00Z"/>
          <w:trPrChange w:id="675" w:author="Torres, Andrea F" w:date="2020-04-23T03:06:00Z">
            <w:trPr>
              <w:cantSplit/>
              <w:trHeight w:val="4130"/>
            </w:trPr>
          </w:trPrChange>
        </w:trPr>
        <w:tc>
          <w:tcPr>
            <w:tcW w:w="683" w:type="dxa"/>
            <w:tcPrChange w:id="676" w:author="Torres, Andrea F" w:date="2020-04-23T03:06:00Z">
              <w:tcPr>
                <w:tcW w:w="1008" w:type="dxa"/>
              </w:tcPr>
            </w:tcPrChange>
          </w:tcPr>
          <w:p w14:paraId="1005FBFF" w14:textId="64433080" w:rsidR="008E6304" w:rsidRDefault="008925EB" w:rsidP="008E6304">
            <w:pPr>
              <w:rPr>
                <w:ins w:id="677" w:author="Torres, Andrea F" w:date="2020-04-23T02:51:00Z"/>
              </w:rPr>
            </w:pPr>
            <w:ins w:id="678" w:author="Torres, Andrea F" w:date="2020-04-23T02:22:00Z">
              <w:r>
                <w:t>STEP</w:t>
              </w:r>
            </w:ins>
          </w:p>
          <w:p w14:paraId="50A10EB2" w14:textId="77777777" w:rsidR="008E6304" w:rsidRDefault="008E6304" w:rsidP="008E6304">
            <w:pPr>
              <w:rPr>
                <w:ins w:id="679" w:author="Torres, Andrea F" w:date="2020-04-23T02:51:00Z"/>
              </w:rPr>
            </w:pPr>
          </w:p>
          <w:p w14:paraId="4DBDB12F" w14:textId="77777777" w:rsidR="008E6304" w:rsidRDefault="008E6304" w:rsidP="008E6304">
            <w:pPr>
              <w:rPr>
                <w:ins w:id="680" w:author="Torres, Andrea F" w:date="2020-04-23T02:51:00Z"/>
              </w:rPr>
            </w:pPr>
            <w:ins w:id="681" w:author="Torres, Andrea F" w:date="2020-04-23T02:51:00Z">
              <w:r>
                <w:t>1</w:t>
              </w:r>
            </w:ins>
          </w:p>
          <w:p w14:paraId="01432ED8" w14:textId="77777777" w:rsidR="008E6304" w:rsidRDefault="008E6304" w:rsidP="008E6304">
            <w:pPr>
              <w:rPr>
                <w:ins w:id="682" w:author="Torres, Andrea F" w:date="2020-04-23T02:51:00Z"/>
              </w:rPr>
            </w:pPr>
          </w:p>
          <w:p w14:paraId="0968D4FC" w14:textId="77777777" w:rsidR="008E6304" w:rsidRDefault="008E6304" w:rsidP="008E6304">
            <w:pPr>
              <w:rPr>
                <w:ins w:id="683" w:author="Torres, Andrea F" w:date="2020-04-23T02:51:00Z"/>
              </w:rPr>
            </w:pPr>
          </w:p>
          <w:p w14:paraId="15BF8A16" w14:textId="77777777" w:rsidR="008E6304" w:rsidRDefault="008E6304" w:rsidP="008E6304">
            <w:pPr>
              <w:rPr>
                <w:ins w:id="684" w:author="Torres, Andrea F" w:date="2020-04-23T02:51:00Z"/>
              </w:rPr>
            </w:pPr>
          </w:p>
          <w:p w14:paraId="7021385B" w14:textId="77777777" w:rsidR="008E6304" w:rsidRDefault="008E6304" w:rsidP="008E6304">
            <w:pPr>
              <w:rPr>
                <w:ins w:id="685" w:author="Torres, Andrea F" w:date="2020-04-23T02:51:00Z"/>
              </w:rPr>
            </w:pPr>
            <w:ins w:id="686" w:author="Torres, Andrea F" w:date="2020-04-23T02:51:00Z">
              <w:r>
                <w:t>2</w:t>
              </w:r>
            </w:ins>
          </w:p>
          <w:p w14:paraId="457BF2C2" w14:textId="77777777" w:rsidR="008E6304" w:rsidRDefault="008E6304" w:rsidP="008E6304">
            <w:pPr>
              <w:rPr>
                <w:ins w:id="687" w:author="Torres, Andrea F" w:date="2020-04-23T02:51:00Z"/>
              </w:rPr>
            </w:pPr>
          </w:p>
          <w:p w14:paraId="4E73C8D3" w14:textId="2826F301" w:rsidR="008E6304" w:rsidRDefault="008E6304" w:rsidP="008E6304">
            <w:pPr>
              <w:rPr>
                <w:ins w:id="688" w:author="Torres, Andrea F" w:date="2020-04-23T02:55:00Z"/>
              </w:rPr>
            </w:pPr>
          </w:p>
          <w:p w14:paraId="79453657" w14:textId="77777777" w:rsidR="004E3F66" w:rsidRDefault="004E3F66" w:rsidP="008E6304">
            <w:pPr>
              <w:rPr>
                <w:ins w:id="689" w:author="Torres, Andrea F" w:date="2020-04-23T02:51:00Z"/>
              </w:rPr>
            </w:pPr>
          </w:p>
          <w:p w14:paraId="4AEC21D7" w14:textId="76B6EFE5" w:rsidR="008E6304" w:rsidRDefault="008E6304" w:rsidP="008E6304">
            <w:pPr>
              <w:rPr>
                <w:ins w:id="690" w:author="Torres, Andrea F" w:date="2020-04-23T02:53:00Z"/>
              </w:rPr>
            </w:pPr>
            <w:ins w:id="691" w:author="Torres, Andrea F" w:date="2020-04-23T02:51:00Z">
              <w:r>
                <w:t>3</w:t>
              </w:r>
            </w:ins>
          </w:p>
          <w:p w14:paraId="631E1016" w14:textId="135C0B6A" w:rsidR="004E3F66" w:rsidRDefault="004E3F66" w:rsidP="008E6304">
            <w:pPr>
              <w:rPr>
                <w:ins w:id="692" w:author="Torres, Andrea F" w:date="2020-04-23T02:53:00Z"/>
              </w:rPr>
            </w:pPr>
          </w:p>
          <w:p w14:paraId="26521094" w14:textId="77777777" w:rsidR="004E3F66" w:rsidRDefault="004E3F66" w:rsidP="008E6304">
            <w:pPr>
              <w:rPr>
                <w:ins w:id="693" w:author="Torres, Andrea F" w:date="2020-04-23T02:53:00Z"/>
              </w:rPr>
            </w:pPr>
          </w:p>
          <w:p w14:paraId="5F70AB28" w14:textId="0062FEDE" w:rsidR="004E3F66" w:rsidRDefault="004E3F66" w:rsidP="008E6304">
            <w:pPr>
              <w:rPr>
                <w:ins w:id="694" w:author="Torres, Andrea F" w:date="2020-04-23T02:53:00Z"/>
              </w:rPr>
            </w:pPr>
          </w:p>
          <w:p w14:paraId="70D83C40" w14:textId="41B23C55" w:rsidR="004E3F66" w:rsidRDefault="004E3F66" w:rsidP="008E6304">
            <w:pPr>
              <w:rPr>
                <w:ins w:id="695" w:author="Torres, Andrea F" w:date="2020-04-23T02:57:00Z"/>
              </w:rPr>
            </w:pPr>
            <w:ins w:id="696" w:author="Torres, Andrea F" w:date="2020-04-23T02:53:00Z">
              <w:r>
                <w:t>4</w:t>
              </w:r>
            </w:ins>
          </w:p>
          <w:p w14:paraId="6DC16C3B" w14:textId="30620E18" w:rsidR="004E3F66" w:rsidRDefault="004E3F66" w:rsidP="008E6304">
            <w:pPr>
              <w:rPr>
                <w:ins w:id="697" w:author="Torres, Andrea F" w:date="2020-04-23T02:57:00Z"/>
              </w:rPr>
            </w:pPr>
          </w:p>
          <w:p w14:paraId="3CC36F88" w14:textId="309A92D1" w:rsidR="004E3F66" w:rsidRDefault="004E3F66" w:rsidP="008E6304">
            <w:pPr>
              <w:rPr>
                <w:ins w:id="698" w:author="Torres, Andrea F" w:date="2020-04-23T02:57:00Z"/>
              </w:rPr>
            </w:pPr>
          </w:p>
          <w:p w14:paraId="34FF30AC" w14:textId="3CFAFAAB" w:rsidR="004E3F66" w:rsidRDefault="004E3F66" w:rsidP="008E6304">
            <w:pPr>
              <w:rPr>
                <w:ins w:id="699" w:author="Torres, Andrea F" w:date="2020-04-23T02:57:00Z"/>
              </w:rPr>
            </w:pPr>
          </w:p>
          <w:p w14:paraId="036F5734" w14:textId="4985139A" w:rsidR="004E3F66" w:rsidRDefault="004E3F66" w:rsidP="008E6304">
            <w:pPr>
              <w:rPr>
                <w:ins w:id="700" w:author="Torres, Andrea F" w:date="2020-04-23T03:05:00Z"/>
              </w:rPr>
            </w:pPr>
            <w:ins w:id="701" w:author="Torres, Andrea F" w:date="2020-04-23T02:57:00Z">
              <w:r>
                <w:t>5</w:t>
              </w:r>
            </w:ins>
          </w:p>
          <w:p w14:paraId="114DE666" w14:textId="748C81C3" w:rsidR="00F910FC" w:rsidRDefault="00F910FC" w:rsidP="008E6304">
            <w:pPr>
              <w:rPr>
                <w:ins w:id="702" w:author="Torres, Andrea F" w:date="2020-04-23T03:05:00Z"/>
              </w:rPr>
            </w:pPr>
          </w:p>
          <w:p w14:paraId="75606867" w14:textId="0E921B73" w:rsidR="00F910FC" w:rsidRDefault="00F910FC" w:rsidP="008E6304">
            <w:pPr>
              <w:rPr>
                <w:ins w:id="703" w:author="Torres, Andrea F" w:date="2020-04-23T03:05:00Z"/>
              </w:rPr>
            </w:pPr>
          </w:p>
          <w:p w14:paraId="1633D123" w14:textId="5CEAF4B2" w:rsidR="00F910FC" w:rsidRDefault="00F910FC" w:rsidP="008E6304">
            <w:pPr>
              <w:rPr>
                <w:ins w:id="704" w:author="Torres, Andrea F" w:date="2020-04-23T03:05:00Z"/>
              </w:rPr>
            </w:pPr>
          </w:p>
          <w:p w14:paraId="3CBA275B" w14:textId="4C84ADF7" w:rsidR="00F910FC" w:rsidRDefault="00F910FC" w:rsidP="008E6304">
            <w:pPr>
              <w:rPr>
                <w:ins w:id="705" w:author="Torres, Andrea F" w:date="2020-04-23T02:51:00Z"/>
              </w:rPr>
            </w:pPr>
            <w:ins w:id="706" w:author="Torres, Andrea F" w:date="2020-04-23T03:05:00Z">
              <w:r>
                <w:t>6</w:t>
              </w:r>
            </w:ins>
          </w:p>
          <w:p w14:paraId="79F573D9" w14:textId="722C87D5" w:rsidR="008925EB" w:rsidRDefault="008925EB" w:rsidP="008E6304">
            <w:pPr>
              <w:rPr>
                <w:ins w:id="707" w:author="Torres, Andrea F" w:date="2020-04-23T02:22:00Z"/>
              </w:rPr>
            </w:pPr>
          </w:p>
        </w:tc>
        <w:tc>
          <w:tcPr>
            <w:tcW w:w="2462" w:type="dxa"/>
            <w:tcPrChange w:id="708" w:author="Torres, Andrea F" w:date="2020-04-23T03:06:00Z">
              <w:tcPr>
                <w:tcW w:w="2340" w:type="dxa"/>
              </w:tcPr>
            </w:tcPrChange>
          </w:tcPr>
          <w:p w14:paraId="586A51BA" w14:textId="77777777" w:rsidR="008925EB" w:rsidRDefault="008925EB" w:rsidP="008E6304">
            <w:pPr>
              <w:rPr>
                <w:ins w:id="709" w:author="Torres, Andrea F" w:date="2020-04-23T02:22:00Z"/>
              </w:rPr>
            </w:pPr>
            <w:ins w:id="710" w:author="Torres, Andrea F" w:date="2020-04-23T02:22:00Z">
              <w:r>
                <w:t>OPERATOR ACTION</w:t>
              </w:r>
            </w:ins>
          </w:p>
          <w:p w14:paraId="2EBA752A" w14:textId="77777777" w:rsidR="008E6304" w:rsidRDefault="008E6304" w:rsidP="008E6304">
            <w:pPr>
              <w:rPr>
                <w:ins w:id="711" w:author="Torres, Andrea F" w:date="2020-04-23T02:51:00Z"/>
              </w:rPr>
            </w:pPr>
          </w:p>
          <w:p w14:paraId="422D94A4" w14:textId="77777777" w:rsidR="008E6304" w:rsidRDefault="008E6304" w:rsidP="008E6304">
            <w:pPr>
              <w:rPr>
                <w:ins w:id="712" w:author="Torres, Andrea F" w:date="2020-04-23T02:51:00Z"/>
              </w:rPr>
            </w:pPr>
            <w:ins w:id="713" w:author="Torres, Andrea F" w:date="2020-04-23T02:51:00Z">
              <w:r>
                <w:t xml:space="preserve">Select CONSTRAINT_TABLE </w:t>
              </w:r>
            </w:ins>
          </w:p>
          <w:p w14:paraId="69AC1CE2" w14:textId="77777777" w:rsidR="008E6304" w:rsidRDefault="008E6304" w:rsidP="008E6304">
            <w:pPr>
              <w:rPr>
                <w:ins w:id="714" w:author="Torres, Andrea F" w:date="2020-04-23T02:51:00Z"/>
              </w:rPr>
            </w:pPr>
          </w:p>
          <w:p w14:paraId="0ADD0AFB" w14:textId="77777777" w:rsidR="008E6304" w:rsidRDefault="008E6304" w:rsidP="008E6304">
            <w:pPr>
              <w:rPr>
                <w:ins w:id="715" w:author="Torres, Andrea F" w:date="2020-04-23T02:51:00Z"/>
              </w:rPr>
            </w:pPr>
          </w:p>
          <w:p w14:paraId="5CFB02D8" w14:textId="77777777" w:rsidR="008E6304" w:rsidRDefault="008E6304" w:rsidP="008E6304">
            <w:pPr>
              <w:rPr>
                <w:ins w:id="716" w:author="Torres, Andrea F" w:date="2020-04-23T02:51:00Z"/>
              </w:rPr>
            </w:pPr>
            <w:ins w:id="717" w:author="Torres, Andrea F" w:date="2020-04-23T02:51:00Z">
              <w:r>
                <w:t>Select “Edit” from menu bar.</w:t>
              </w:r>
            </w:ins>
          </w:p>
          <w:p w14:paraId="24A8F322" w14:textId="73E62166" w:rsidR="008E6304" w:rsidRDefault="008E6304" w:rsidP="008E6304">
            <w:pPr>
              <w:rPr>
                <w:ins w:id="718" w:author="Torres, Andrea F" w:date="2020-04-23T02:54:00Z"/>
              </w:rPr>
            </w:pPr>
          </w:p>
          <w:p w14:paraId="5E9C2AE8" w14:textId="77777777" w:rsidR="004E3F66" w:rsidRDefault="004E3F66" w:rsidP="008E6304">
            <w:pPr>
              <w:rPr>
                <w:ins w:id="719" w:author="Torres, Andrea F" w:date="2020-04-23T02:54:00Z"/>
              </w:rPr>
            </w:pPr>
          </w:p>
          <w:p w14:paraId="5FBD82F0" w14:textId="669BEDDB" w:rsidR="004E3F66" w:rsidRDefault="004E3F66" w:rsidP="008E6304">
            <w:pPr>
              <w:rPr>
                <w:ins w:id="720" w:author="Torres, Andrea F" w:date="2020-04-23T02:54:00Z"/>
              </w:rPr>
            </w:pPr>
            <w:ins w:id="721" w:author="Torres, Andrea F" w:date="2020-04-23T02:54:00Z">
              <w:r>
                <w:t>Highlight the 5</w:t>
              </w:r>
              <w:r w:rsidRPr="004E3F66">
                <w:rPr>
                  <w:vertAlign w:val="superscript"/>
                  <w:rPrChange w:id="722" w:author="Torres, Andrea F" w:date="2020-04-23T02:54:00Z">
                    <w:rPr/>
                  </w:rPrChange>
                </w:rPr>
                <w:t>th</w:t>
              </w:r>
              <w:r>
                <w:t xml:space="preserve"> row with contents “57| OPTO1|RESTRICTED…”</w:t>
              </w:r>
            </w:ins>
          </w:p>
          <w:p w14:paraId="50693CA0" w14:textId="77777777" w:rsidR="004E3F66" w:rsidRDefault="004E3F66" w:rsidP="008E6304">
            <w:pPr>
              <w:rPr>
                <w:ins w:id="723" w:author="Torres, Andrea F" w:date="2020-04-23T02:51:00Z"/>
              </w:rPr>
            </w:pPr>
          </w:p>
          <w:p w14:paraId="008430F4" w14:textId="0B334BF1" w:rsidR="008E6304" w:rsidRDefault="008E6304" w:rsidP="008E6304">
            <w:pPr>
              <w:rPr>
                <w:ins w:id="724" w:author="Torres, Andrea F" w:date="2020-04-23T02:51:00Z"/>
              </w:rPr>
            </w:pPr>
            <w:ins w:id="725" w:author="Torres, Andrea F" w:date="2020-04-23T02:51:00Z">
              <w:r>
                <w:t>Select “</w:t>
              </w:r>
            </w:ins>
            <w:ins w:id="726" w:author="Torres, Andrea F" w:date="2020-04-23T02:56:00Z">
              <w:r w:rsidR="004E3F66">
                <w:t>Delete</w:t>
              </w:r>
            </w:ins>
            <w:ins w:id="727" w:author="Torres, Andrea F" w:date="2020-04-23T02:51:00Z">
              <w:r>
                <w:t xml:space="preserve"> Row” from “Edit” Dropdown menu</w:t>
              </w:r>
            </w:ins>
          </w:p>
          <w:p w14:paraId="5F066432" w14:textId="77777777" w:rsidR="008925EB" w:rsidRDefault="008925EB" w:rsidP="008E6304">
            <w:pPr>
              <w:rPr>
                <w:ins w:id="728" w:author="Torres, Andrea F" w:date="2020-04-23T02:53:00Z"/>
              </w:rPr>
            </w:pPr>
          </w:p>
          <w:p w14:paraId="6778E71A" w14:textId="3FFB2A32" w:rsidR="004E3F66" w:rsidRDefault="004E3F66" w:rsidP="008E6304">
            <w:pPr>
              <w:rPr>
                <w:ins w:id="729" w:author="Torres, Andrea F" w:date="2020-04-23T03:04:00Z"/>
              </w:rPr>
            </w:pPr>
          </w:p>
          <w:p w14:paraId="218EA638" w14:textId="1912C9C1" w:rsidR="00F910FC" w:rsidRDefault="00F910FC" w:rsidP="008E6304">
            <w:pPr>
              <w:rPr>
                <w:ins w:id="730" w:author="Torres, Andrea F" w:date="2020-04-23T03:05:00Z"/>
              </w:rPr>
            </w:pPr>
            <w:ins w:id="731" w:author="Torres, Andrea F" w:date="2020-04-23T03:04:00Z">
              <w:r>
                <w:t xml:space="preserve">Select “File” dropdown menu then select “compare table to another </w:t>
              </w:r>
            </w:ins>
            <w:ins w:id="732" w:author="Torres, Andrea F" w:date="2020-04-23T03:05:00Z">
              <w:r>
                <w:t>version”</w:t>
              </w:r>
            </w:ins>
          </w:p>
          <w:p w14:paraId="2C889279" w14:textId="77777777" w:rsidR="00F910FC" w:rsidRDefault="00F910FC" w:rsidP="008E6304">
            <w:pPr>
              <w:rPr>
                <w:ins w:id="733" w:author="Torres, Andrea F" w:date="2020-04-23T03:05:00Z"/>
              </w:rPr>
            </w:pPr>
          </w:p>
          <w:p w14:paraId="10D3105D" w14:textId="2DCFD876" w:rsidR="00F910FC" w:rsidRDefault="00F910FC" w:rsidP="008E6304">
            <w:pPr>
              <w:rPr>
                <w:ins w:id="734" w:author="Torres, Andrea F" w:date="2020-04-23T02:53:00Z"/>
              </w:rPr>
            </w:pPr>
            <w:ins w:id="735" w:author="Torres, Andrea F" w:date="2020-04-23T03:05:00Z">
              <w:r>
                <w:t>Select “</w:t>
              </w:r>
              <w:r w:rsidRPr="00F910FC">
                <w:t>TEST_DB__CONSTRAINT</w:t>
              </w:r>
              <w:proofErr w:type="gramStart"/>
              <w:r w:rsidRPr="00F910FC">
                <w:t>_</w:t>
              </w:r>
            </w:ins>
            <w:ins w:id="736" w:author="Torres, Andrea F" w:date="2020-04-23T03:06:00Z">
              <w:r>
                <w:t xml:space="preserve">  </w:t>
              </w:r>
            </w:ins>
            <w:ins w:id="737" w:author="Torres, Andrea F" w:date="2020-04-23T03:05:00Z">
              <w:r w:rsidRPr="00F910FC">
                <w:t>TABLE.XML</w:t>
              </w:r>
              <w:proofErr w:type="gramEnd"/>
              <w:r>
                <w:t>”</w:t>
              </w:r>
            </w:ins>
            <w:ins w:id="738" w:author="Torres, Andrea F" w:date="2020-04-23T03:07:00Z">
              <w:r>
                <w:t xml:space="preserve"> then Select “Open”.</w:t>
              </w:r>
            </w:ins>
          </w:p>
          <w:p w14:paraId="4769B3E5" w14:textId="77777777" w:rsidR="004E3F66" w:rsidRDefault="004E3F66" w:rsidP="008E6304">
            <w:pPr>
              <w:rPr>
                <w:ins w:id="739" w:author="Torres, Andrea F" w:date="2020-04-23T02:53:00Z"/>
              </w:rPr>
            </w:pPr>
          </w:p>
          <w:p w14:paraId="600E3480" w14:textId="2446B3BA" w:rsidR="004E3F66" w:rsidRDefault="004E3F66" w:rsidP="008E6304">
            <w:pPr>
              <w:rPr>
                <w:ins w:id="740" w:author="Torres, Andrea F" w:date="2020-04-23T02:22:00Z"/>
              </w:rPr>
            </w:pPr>
          </w:p>
        </w:tc>
        <w:tc>
          <w:tcPr>
            <w:tcW w:w="2250" w:type="dxa"/>
            <w:gridSpan w:val="2"/>
            <w:tcPrChange w:id="741" w:author="Torres, Andrea F" w:date="2020-04-23T03:06:00Z">
              <w:tcPr>
                <w:tcW w:w="1800" w:type="dxa"/>
                <w:gridSpan w:val="3"/>
              </w:tcPr>
            </w:tcPrChange>
          </w:tcPr>
          <w:p w14:paraId="1C00F915" w14:textId="77777777" w:rsidR="008925EB" w:rsidRDefault="008925EB" w:rsidP="008E6304">
            <w:pPr>
              <w:rPr>
                <w:ins w:id="742" w:author="Torres, Andrea F" w:date="2020-04-23T02:22:00Z"/>
              </w:rPr>
            </w:pPr>
            <w:ins w:id="743" w:author="Torres, Andrea F" w:date="2020-04-23T02:22:00Z">
              <w:r>
                <w:t>PURPOSE</w:t>
              </w:r>
            </w:ins>
          </w:p>
          <w:p w14:paraId="14F7A08C" w14:textId="77777777" w:rsidR="008E6304" w:rsidRDefault="008E6304" w:rsidP="008E6304">
            <w:pPr>
              <w:rPr>
                <w:ins w:id="744" w:author="Torres, Andrea F" w:date="2020-04-23T02:51:00Z"/>
              </w:rPr>
            </w:pPr>
          </w:p>
          <w:p w14:paraId="7AD6E329" w14:textId="77777777" w:rsidR="008E6304" w:rsidRDefault="008E6304" w:rsidP="008E6304">
            <w:pPr>
              <w:rPr>
                <w:ins w:id="745" w:author="Torres, Andrea F" w:date="2020-04-23T02:51:00Z"/>
              </w:rPr>
            </w:pPr>
            <w:ins w:id="746" w:author="Torres, Andrea F" w:date="2020-04-23T02:51:00Z">
              <w:r>
                <w:t>To have a table that is the foundation for the test.</w:t>
              </w:r>
            </w:ins>
          </w:p>
          <w:p w14:paraId="20D5A6F7" w14:textId="77777777" w:rsidR="008E6304" w:rsidRDefault="008E6304" w:rsidP="008E6304">
            <w:pPr>
              <w:rPr>
                <w:ins w:id="747" w:author="Torres, Andrea F" w:date="2020-04-23T02:51:00Z"/>
              </w:rPr>
            </w:pPr>
          </w:p>
          <w:p w14:paraId="3F730A01" w14:textId="77777777" w:rsidR="008E6304" w:rsidRDefault="008E6304" w:rsidP="008E6304">
            <w:pPr>
              <w:rPr>
                <w:ins w:id="748" w:author="Torres, Andrea F" w:date="2020-04-23T02:51:00Z"/>
              </w:rPr>
            </w:pPr>
            <w:ins w:id="749" w:author="Torres, Andrea F" w:date="2020-04-23T02:51:00Z">
              <w:r>
                <w:t>Get to edit menu so that we may change the table.</w:t>
              </w:r>
            </w:ins>
          </w:p>
          <w:p w14:paraId="3B538BA6" w14:textId="5310ACCF" w:rsidR="008E6304" w:rsidRDefault="008E6304" w:rsidP="008E6304">
            <w:pPr>
              <w:rPr>
                <w:ins w:id="750" w:author="Torres, Andrea F" w:date="2020-04-23T03:06:00Z"/>
              </w:rPr>
            </w:pPr>
          </w:p>
          <w:p w14:paraId="41C257AB" w14:textId="77777777" w:rsidR="00F910FC" w:rsidRDefault="00F910FC" w:rsidP="008E6304">
            <w:pPr>
              <w:rPr>
                <w:ins w:id="751" w:author="Torres, Andrea F" w:date="2020-04-23T02:54:00Z"/>
              </w:rPr>
            </w:pPr>
          </w:p>
          <w:p w14:paraId="0657DDD6" w14:textId="6656EE57" w:rsidR="004E3F66" w:rsidRDefault="004E3F66" w:rsidP="008E6304">
            <w:pPr>
              <w:rPr>
                <w:ins w:id="752" w:author="Torres, Andrea F" w:date="2020-04-23T02:56:00Z"/>
              </w:rPr>
            </w:pPr>
            <w:ins w:id="753" w:author="Torres, Andrea F" w:date="2020-04-23T02:55:00Z">
              <w:r>
                <w:t xml:space="preserve">To select a row to delete </w:t>
              </w:r>
            </w:ins>
            <w:ins w:id="754" w:author="Torres, Andrea F" w:date="2020-04-23T02:56:00Z">
              <w:r>
                <w:t>later</w:t>
              </w:r>
            </w:ins>
            <w:ins w:id="755" w:author="Torres, Andrea F" w:date="2020-04-23T02:55:00Z">
              <w:r>
                <w:t>.</w:t>
              </w:r>
            </w:ins>
          </w:p>
          <w:p w14:paraId="3002606A" w14:textId="6639900E" w:rsidR="004E3F66" w:rsidRDefault="004E3F66" w:rsidP="008E6304">
            <w:pPr>
              <w:rPr>
                <w:ins w:id="756" w:author="Torres, Andrea F" w:date="2020-04-23T02:56:00Z"/>
              </w:rPr>
            </w:pPr>
          </w:p>
          <w:p w14:paraId="49586937" w14:textId="5FC92DAF" w:rsidR="004E3F66" w:rsidRDefault="004E3F66" w:rsidP="008E6304">
            <w:pPr>
              <w:rPr>
                <w:ins w:id="757" w:author="Torres, Andrea F" w:date="2020-04-23T02:56:00Z"/>
              </w:rPr>
            </w:pPr>
          </w:p>
          <w:p w14:paraId="43EA7016" w14:textId="2323A2CD" w:rsidR="004E3F66" w:rsidRDefault="004E3F66" w:rsidP="008E6304">
            <w:pPr>
              <w:rPr>
                <w:ins w:id="758" w:author="Torres, Andrea F" w:date="2020-04-23T02:55:00Z"/>
              </w:rPr>
            </w:pPr>
            <w:ins w:id="759" w:author="Torres, Andrea F" w:date="2020-04-23T02:56:00Z">
              <w:r>
                <w:t>To change the table.</w:t>
              </w:r>
            </w:ins>
          </w:p>
          <w:p w14:paraId="6AB3C760" w14:textId="77777777" w:rsidR="004E3F66" w:rsidRDefault="004E3F66" w:rsidP="008E6304">
            <w:pPr>
              <w:rPr>
                <w:ins w:id="760" w:author="Torres, Andrea F" w:date="2020-04-23T02:51:00Z"/>
              </w:rPr>
            </w:pPr>
          </w:p>
          <w:p w14:paraId="434EF08E" w14:textId="57AA0620" w:rsidR="008925EB" w:rsidRDefault="008925EB" w:rsidP="004E3F66">
            <w:pPr>
              <w:rPr>
                <w:ins w:id="761" w:author="Torres, Andrea F" w:date="2020-04-23T03:06:00Z"/>
              </w:rPr>
            </w:pPr>
          </w:p>
          <w:p w14:paraId="30B9CCA6" w14:textId="77777777" w:rsidR="00F910FC" w:rsidRDefault="00F910FC" w:rsidP="004E3F66">
            <w:pPr>
              <w:rPr>
                <w:ins w:id="762" w:author="Torres, Andrea F" w:date="2020-04-23T03:05:00Z"/>
              </w:rPr>
            </w:pPr>
          </w:p>
          <w:p w14:paraId="29F7D279" w14:textId="77777777" w:rsidR="00F910FC" w:rsidRDefault="00F910FC" w:rsidP="004E3F66">
            <w:pPr>
              <w:rPr>
                <w:ins w:id="763" w:author="Torres, Andrea F" w:date="2020-04-23T03:06:00Z"/>
              </w:rPr>
            </w:pPr>
            <w:ins w:id="764" w:author="Torres, Andrea F" w:date="2020-04-23T03:05:00Z">
              <w:r>
                <w:t>To select a table to compare</w:t>
              </w:r>
            </w:ins>
            <w:ins w:id="765" w:author="Torres, Andrea F" w:date="2020-04-23T03:06:00Z">
              <w:r>
                <w:t>.</w:t>
              </w:r>
            </w:ins>
          </w:p>
          <w:p w14:paraId="4D5DC72A" w14:textId="77777777" w:rsidR="00F910FC" w:rsidRDefault="00F910FC" w:rsidP="004E3F66">
            <w:pPr>
              <w:rPr>
                <w:ins w:id="766" w:author="Torres, Andrea F" w:date="2020-04-23T03:06:00Z"/>
              </w:rPr>
            </w:pPr>
          </w:p>
          <w:p w14:paraId="3DA48E85" w14:textId="77777777" w:rsidR="00F910FC" w:rsidRDefault="00F910FC" w:rsidP="004E3F66">
            <w:pPr>
              <w:rPr>
                <w:ins w:id="767" w:author="Torres, Andrea F" w:date="2020-04-23T03:06:00Z"/>
              </w:rPr>
            </w:pPr>
          </w:p>
          <w:p w14:paraId="472821E4" w14:textId="2C12A733" w:rsidR="00F910FC" w:rsidRDefault="00F910FC" w:rsidP="004E3F66">
            <w:pPr>
              <w:rPr>
                <w:ins w:id="768" w:author="Torres, Andrea F" w:date="2020-04-23T02:22:00Z"/>
              </w:rPr>
              <w:pPrChange w:id="769" w:author="Torres, Andrea F" w:date="2020-04-23T02:56:00Z">
                <w:pPr/>
              </w:pPrChange>
            </w:pPr>
            <w:ins w:id="770" w:author="Torres, Andrea F" w:date="2020-04-23T03:06:00Z">
              <w:r>
                <w:t>To have a table to compare to</w:t>
              </w:r>
            </w:ins>
            <w:ins w:id="771" w:author="Torres, Andrea F" w:date="2020-04-23T03:07:00Z">
              <w:r>
                <w:t>.</w:t>
              </w:r>
            </w:ins>
          </w:p>
        </w:tc>
        <w:tc>
          <w:tcPr>
            <w:tcW w:w="2245" w:type="dxa"/>
            <w:gridSpan w:val="2"/>
            <w:tcPrChange w:id="772" w:author="Torres, Andrea F" w:date="2020-04-23T03:06:00Z">
              <w:tcPr>
                <w:tcW w:w="2224" w:type="dxa"/>
              </w:tcPr>
            </w:tcPrChange>
          </w:tcPr>
          <w:p w14:paraId="69A9105A" w14:textId="77777777" w:rsidR="008925EB" w:rsidRDefault="008925EB" w:rsidP="008E6304">
            <w:pPr>
              <w:rPr>
                <w:ins w:id="773" w:author="Torres, Andrea F" w:date="2020-04-23T02:22:00Z"/>
              </w:rPr>
            </w:pPr>
            <w:ins w:id="774" w:author="Torres, Andrea F" w:date="2020-04-23T02:22:00Z">
              <w:r>
                <w:t>EXEPCTED RESULTS</w:t>
              </w:r>
            </w:ins>
          </w:p>
          <w:p w14:paraId="15E53573" w14:textId="77777777" w:rsidR="008925EB" w:rsidRDefault="008925EB" w:rsidP="008E6304">
            <w:pPr>
              <w:rPr>
                <w:ins w:id="775" w:author="Torres, Andrea F" w:date="2020-04-23T02:22:00Z"/>
              </w:rPr>
            </w:pPr>
          </w:p>
          <w:p w14:paraId="5A74CC31" w14:textId="5AFE3B76" w:rsidR="008E6304" w:rsidRDefault="008E6304" w:rsidP="008E6304">
            <w:pPr>
              <w:rPr>
                <w:ins w:id="776" w:author="Torres, Andrea F" w:date="2020-04-23T02:52:00Z"/>
              </w:rPr>
            </w:pPr>
            <w:ins w:id="777" w:author="Torres, Andrea F" w:date="2020-04-23T02:52:00Z">
              <w:r>
                <w:t>A new window is open with CONSTRAINT_T</w:t>
              </w:r>
            </w:ins>
            <w:ins w:id="778" w:author="Torres, Andrea F" w:date="2020-04-23T03:42:00Z">
              <w:r w:rsidR="007072B7">
                <w:t>ABLE</w:t>
              </w:r>
            </w:ins>
          </w:p>
          <w:p w14:paraId="65AF7723" w14:textId="77777777" w:rsidR="008E6304" w:rsidRDefault="008E6304" w:rsidP="008E6304">
            <w:pPr>
              <w:rPr>
                <w:ins w:id="779" w:author="Torres, Andrea F" w:date="2020-04-23T02:52:00Z"/>
              </w:rPr>
            </w:pPr>
          </w:p>
          <w:p w14:paraId="177A56A1" w14:textId="77777777" w:rsidR="008E6304" w:rsidRDefault="008E6304" w:rsidP="008E6304">
            <w:pPr>
              <w:rPr>
                <w:ins w:id="780" w:author="Torres, Andrea F" w:date="2020-04-23T02:52:00Z"/>
              </w:rPr>
            </w:pPr>
            <w:ins w:id="781" w:author="Torres, Andrea F" w:date="2020-04-23T02:52:00Z">
              <w:r>
                <w:t>Dropdown with edit results appear.</w:t>
              </w:r>
            </w:ins>
          </w:p>
          <w:p w14:paraId="4B5A1AF4" w14:textId="77777777" w:rsidR="008E6304" w:rsidRDefault="008E6304" w:rsidP="008E6304">
            <w:pPr>
              <w:rPr>
                <w:ins w:id="782" w:author="Torres, Andrea F" w:date="2020-04-23T02:52:00Z"/>
              </w:rPr>
            </w:pPr>
          </w:p>
          <w:p w14:paraId="7CF55BE3" w14:textId="77777777" w:rsidR="004E3F66" w:rsidRDefault="004E3F66" w:rsidP="008E6304">
            <w:pPr>
              <w:rPr>
                <w:ins w:id="783" w:author="Torres, Andrea F" w:date="2020-04-23T02:55:00Z"/>
              </w:rPr>
            </w:pPr>
          </w:p>
          <w:p w14:paraId="18258138" w14:textId="6074F920" w:rsidR="004E3F66" w:rsidRDefault="004E3F66" w:rsidP="008E6304">
            <w:pPr>
              <w:rPr>
                <w:ins w:id="784" w:author="Torres, Andrea F" w:date="2020-04-23T02:56:00Z"/>
              </w:rPr>
            </w:pPr>
            <w:ins w:id="785" w:author="Torres, Andrea F" w:date="2020-04-23T02:55:00Z">
              <w:r>
                <w:t>The selected row is highlighted.</w:t>
              </w:r>
            </w:ins>
          </w:p>
          <w:p w14:paraId="028620B0" w14:textId="77777777" w:rsidR="004E3F66" w:rsidRDefault="004E3F66" w:rsidP="008E6304">
            <w:pPr>
              <w:rPr>
                <w:ins w:id="786" w:author="Torres, Andrea F" w:date="2020-04-23T02:55:00Z"/>
              </w:rPr>
            </w:pPr>
          </w:p>
          <w:p w14:paraId="347DB2A0" w14:textId="77777777" w:rsidR="008925EB" w:rsidRDefault="008925EB" w:rsidP="008E6304">
            <w:pPr>
              <w:rPr>
                <w:ins w:id="787" w:author="Torres, Andrea F" w:date="2020-04-23T02:56:00Z"/>
              </w:rPr>
            </w:pPr>
            <w:ins w:id="788" w:author="Torres, Andrea F" w:date="2020-04-23T02:22:00Z">
              <w:r>
                <w:t>.</w:t>
              </w:r>
            </w:ins>
          </w:p>
          <w:p w14:paraId="2174C05F" w14:textId="77777777" w:rsidR="004E3F66" w:rsidRDefault="004E3F66" w:rsidP="008E6304">
            <w:pPr>
              <w:rPr>
                <w:ins w:id="789" w:author="Torres, Andrea F" w:date="2020-04-23T03:05:00Z"/>
              </w:rPr>
            </w:pPr>
            <w:ins w:id="790" w:author="Torres, Andrea F" w:date="2020-04-23T02:56:00Z">
              <w:r>
                <w:t xml:space="preserve">The selected row is </w:t>
              </w:r>
            </w:ins>
            <w:ins w:id="791" w:author="Torres, Andrea F" w:date="2020-04-23T02:57:00Z">
              <w:r>
                <w:t>removed from the table.</w:t>
              </w:r>
            </w:ins>
          </w:p>
          <w:p w14:paraId="2EAE973B" w14:textId="77777777" w:rsidR="00F910FC" w:rsidRDefault="00F910FC" w:rsidP="008E6304">
            <w:pPr>
              <w:rPr>
                <w:ins w:id="792" w:author="Torres, Andrea F" w:date="2020-04-23T03:05:00Z"/>
              </w:rPr>
            </w:pPr>
          </w:p>
          <w:p w14:paraId="5FDF6A53" w14:textId="77777777" w:rsidR="00F910FC" w:rsidRDefault="00F910FC" w:rsidP="008E6304">
            <w:pPr>
              <w:rPr>
                <w:ins w:id="793" w:author="Torres, Andrea F" w:date="2020-04-23T03:05:00Z"/>
              </w:rPr>
            </w:pPr>
          </w:p>
          <w:p w14:paraId="73C0F460" w14:textId="77777777" w:rsidR="00F910FC" w:rsidRDefault="00F910FC" w:rsidP="008E6304">
            <w:pPr>
              <w:rPr>
                <w:ins w:id="794" w:author="Torres, Andrea F" w:date="2020-04-23T03:07:00Z"/>
              </w:rPr>
            </w:pPr>
            <w:ins w:id="795" w:author="Torres, Andrea F" w:date="2020-04-23T03:05:00Z">
              <w:r>
                <w:t>File explorer window pops up.</w:t>
              </w:r>
            </w:ins>
          </w:p>
          <w:p w14:paraId="647B5CEA" w14:textId="77777777" w:rsidR="00F910FC" w:rsidRDefault="00F910FC" w:rsidP="008E6304">
            <w:pPr>
              <w:rPr>
                <w:ins w:id="796" w:author="Torres, Andrea F" w:date="2020-04-23T03:07:00Z"/>
              </w:rPr>
            </w:pPr>
          </w:p>
          <w:p w14:paraId="36491B49" w14:textId="19AFFF5C" w:rsidR="00F910FC" w:rsidRDefault="00F910FC" w:rsidP="008E6304">
            <w:pPr>
              <w:rPr>
                <w:ins w:id="797" w:author="Torres, Andrea F" w:date="2020-04-23T03:07:00Z"/>
              </w:rPr>
            </w:pPr>
          </w:p>
          <w:p w14:paraId="0FE433C2" w14:textId="184F033A" w:rsidR="00F910FC" w:rsidRDefault="00F910FC" w:rsidP="008E6304">
            <w:pPr>
              <w:rPr>
                <w:ins w:id="798" w:author="Torres, Andrea F" w:date="2020-04-23T03:07:00Z"/>
              </w:rPr>
            </w:pPr>
            <w:ins w:id="799" w:author="Torres, Andrea F" w:date="2020-04-23T03:08:00Z">
              <w:r>
                <w:t>Compare Result popup window opens and shows 1 change. The table contains the row that we had previously deleted.</w:t>
              </w:r>
            </w:ins>
          </w:p>
          <w:p w14:paraId="15402DB5" w14:textId="6BA86575" w:rsidR="00F910FC" w:rsidRDefault="00F910FC" w:rsidP="008E6304">
            <w:pPr>
              <w:rPr>
                <w:ins w:id="800" w:author="Torres, Andrea F" w:date="2020-04-23T02:22:00Z"/>
              </w:rPr>
            </w:pPr>
          </w:p>
        </w:tc>
        <w:tc>
          <w:tcPr>
            <w:tcW w:w="1350" w:type="dxa"/>
            <w:tcPrChange w:id="801" w:author="Torres, Andrea F" w:date="2020-04-23T03:06:00Z">
              <w:tcPr>
                <w:tcW w:w="1844" w:type="dxa"/>
              </w:tcPr>
            </w:tcPrChange>
          </w:tcPr>
          <w:p w14:paraId="5A2643AE" w14:textId="77777777" w:rsidR="008925EB" w:rsidRDefault="008925EB" w:rsidP="008E6304">
            <w:pPr>
              <w:rPr>
                <w:ins w:id="802" w:author="Torres, Andrea F" w:date="2020-04-23T02:22:00Z"/>
              </w:rPr>
            </w:pPr>
            <w:ins w:id="803" w:author="Torres, Andrea F" w:date="2020-04-23T02:22:00Z">
              <w:r>
                <w:t>COMMENTS</w:t>
              </w:r>
            </w:ins>
          </w:p>
          <w:p w14:paraId="08FF5CA1" w14:textId="77777777" w:rsidR="008925EB" w:rsidRDefault="008925EB" w:rsidP="008E6304">
            <w:pPr>
              <w:rPr>
                <w:ins w:id="804" w:author="Torres, Andrea F" w:date="2020-04-23T02:22:00Z"/>
              </w:rPr>
            </w:pPr>
          </w:p>
          <w:p w14:paraId="47914DFA" w14:textId="77777777" w:rsidR="008925EB" w:rsidRDefault="008925EB" w:rsidP="008E6304">
            <w:pPr>
              <w:rPr>
                <w:ins w:id="805" w:author="Torres, Andrea F" w:date="2020-04-23T02:22:00Z"/>
              </w:rPr>
            </w:pPr>
          </w:p>
        </w:tc>
      </w:tr>
      <w:tr w:rsidR="008925EB" w14:paraId="6B500957" w14:textId="77777777" w:rsidTr="00F910FC">
        <w:trPr>
          <w:trHeight w:val="683"/>
          <w:ins w:id="806" w:author="Torres, Andrea F" w:date="2020-04-23T02:22:00Z"/>
          <w:trPrChange w:id="807" w:author="Torres, Andrea F" w:date="2020-04-23T03:10:00Z">
            <w:trPr>
              <w:trHeight w:val="1250"/>
            </w:trPr>
          </w:trPrChange>
        </w:trPr>
        <w:tc>
          <w:tcPr>
            <w:tcW w:w="8990" w:type="dxa"/>
            <w:gridSpan w:val="7"/>
            <w:tcBorders>
              <w:bottom w:val="single" w:sz="4" w:space="0" w:color="auto"/>
            </w:tcBorders>
            <w:tcPrChange w:id="808" w:author="Torres, Andrea F" w:date="2020-04-23T03:10:00Z">
              <w:tcPr>
                <w:tcW w:w="9216" w:type="dxa"/>
                <w:gridSpan w:val="7"/>
                <w:tcBorders>
                  <w:bottom w:val="single" w:sz="4" w:space="0" w:color="auto"/>
                </w:tcBorders>
              </w:tcPr>
            </w:tcPrChange>
          </w:tcPr>
          <w:p w14:paraId="5CD17A5C" w14:textId="30AF3183" w:rsidR="008925EB" w:rsidRDefault="008925EB" w:rsidP="008E6304">
            <w:pPr>
              <w:rPr>
                <w:ins w:id="809" w:author="Torres, Andrea F" w:date="2020-04-23T02:22:00Z"/>
              </w:rPr>
            </w:pPr>
            <w:ins w:id="810" w:author="Torres, Andrea F" w:date="2020-04-23T02:22:00Z">
              <w:r>
                <w:t>Concluding Remarks:</w:t>
              </w:r>
            </w:ins>
            <w:ins w:id="811" w:author="Torres, Andrea F" w:date="2020-04-23T03:09:00Z">
              <w:r w:rsidR="00F910FC">
                <w:t xml:space="preserve"> For this test we did not create a second file we just compared a file that is not </w:t>
              </w:r>
            </w:ins>
            <w:ins w:id="812" w:author="Torres, Andrea F" w:date="2020-04-23T03:10:00Z">
              <w:r w:rsidR="00F910FC">
                <w:t xml:space="preserve">saved to the original file. </w:t>
              </w:r>
            </w:ins>
          </w:p>
        </w:tc>
      </w:tr>
      <w:tr w:rsidR="008925EB" w14:paraId="471AA9F1" w14:textId="77777777" w:rsidTr="00F910FC">
        <w:trPr>
          <w:trHeight w:val="890"/>
          <w:ins w:id="813" w:author="Torres, Andrea F" w:date="2020-04-23T02:22:00Z"/>
          <w:trPrChange w:id="814" w:author="Torres, Andrea F" w:date="2020-04-23T03:06:00Z">
            <w:trPr>
              <w:trHeight w:val="890"/>
            </w:trPr>
          </w:trPrChange>
        </w:trPr>
        <w:tc>
          <w:tcPr>
            <w:tcW w:w="5260" w:type="dxa"/>
            <w:gridSpan w:val="3"/>
            <w:tcPrChange w:id="815" w:author="Torres, Andrea F" w:date="2020-04-23T03:06:00Z">
              <w:tcPr>
                <w:tcW w:w="4608" w:type="dxa"/>
                <w:gridSpan w:val="3"/>
              </w:tcPr>
            </w:tcPrChange>
          </w:tcPr>
          <w:p w14:paraId="78833A59" w14:textId="77777777" w:rsidR="008925EB" w:rsidRDefault="008925EB" w:rsidP="008E6304">
            <w:pPr>
              <w:rPr>
                <w:ins w:id="816" w:author="Torres, Andrea F" w:date="2020-04-23T02:22:00Z"/>
              </w:rPr>
            </w:pPr>
            <w:ins w:id="817" w:author="Torres, Andrea F" w:date="2020-04-23T02:22:00Z">
              <w:r>
                <w:t xml:space="preserve">Testing Team: </w:t>
              </w:r>
            </w:ins>
          </w:p>
          <w:p w14:paraId="5D627053" w14:textId="2BACD8D5" w:rsidR="008925EB" w:rsidRDefault="008925EB" w:rsidP="008E6304">
            <w:pPr>
              <w:rPr>
                <w:ins w:id="818" w:author="Torres, Andrea F" w:date="2020-04-23T02:22:00Z"/>
              </w:rPr>
            </w:pPr>
            <w:ins w:id="819" w:author="Torres, Andrea F" w:date="2020-04-23T02:24:00Z">
              <w:r>
                <w:t>Torres, Andrea | Pincus, Nicholas R.| De La Cruz, Julio</w:t>
              </w:r>
            </w:ins>
          </w:p>
        </w:tc>
        <w:tc>
          <w:tcPr>
            <w:tcW w:w="3730" w:type="dxa"/>
            <w:gridSpan w:val="4"/>
            <w:tcPrChange w:id="820" w:author="Torres, Andrea F" w:date="2020-04-23T03:06:00Z">
              <w:tcPr>
                <w:tcW w:w="4608" w:type="dxa"/>
                <w:gridSpan w:val="4"/>
              </w:tcPr>
            </w:tcPrChange>
          </w:tcPr>
          <w:p w14:paraId="247C1412" w14:textId="77777777" w:rsidR="008925EB" w:rsidRDefault="008925EB" w:rsidP="008E6304">
            <w:pPr>
              <w:rPr>
                <w:ins w:id="821" w:author="Torres, Andrea F" w:date="2020-04-23T02:22:00Z"/>
              </w:rPr>
            </w:pPr>
            <w:ins w:id="822" w:author="Torres, Andrea F" w:date="2020-04-23T02:22:00Z">
              <w:r>
                <w:t>Date Completed:</w:t>
              </w:r>
            </w:ins>
          </w:p>
        </w:tc>
      </w:tr>
    </w:tbl>
    <w:p w14:paraId="1283841A" w14:textId="1F9061E4" w:rsidR="009E63E3" w:rsidDel="002E42DA" w:rsidRDefault="009E63E3" w:rsidP="00F12E72">
      <w:pPr>
        <w:pStyle w:val="Heading1"/>
        <w:ind w:hanging="5220"/>
        <w:rPr>
          <w:del w:id="823" w:author="Torres, Andrea F" w:date="2020-04-23T01:43:00Z"/>
        </w:rPr>
      </w:pPr>
      <w:del w:id="824" w:author="Torres, Andrea F" w:date="2020-04-23T01:43:00Z">
        <w:r w:rsidDel="002E42DA">
          <w:lastRenderedPageBreak/>
          <w:delText>Test 02</w:delText>
        </w:r>
        <w:bookmarkStart w:id="825" w:name="_Toc38498685"/>
        <w:bookmarkStart w:id="826" w:name="_Toc38500756"/>
        <w:bookmarkStart w:id="827" w:name="_Toc38505219"/>
        <w:bookmarkStart w:id="828" w:name="_Toc38505382"/>
        <w:bookmarkStart w:id="829" w:name="_Toc38505746"/>
        <w:bookmarkEnd w:id="825"/>
        <w:bookmarkEnd w:id="826"/>
        <w:bookmarkEnd w:id="827"/>
        <w:bookmarkEnd w:id="828"/>
        <w:bookmarkEnd w:id="829"/>
      </w:del>
    </w:p>
    <w:p w14:paraId="5A6F8E0B" w14:textId="300665C2" w:rsidR="009E63E3" w:rsidDel="002E42DA" w:rsidRDefault="009E63E3" w:rsidP="009E63E3">
      <w:pPr>
        <w:rPr>
          <w:del w:id="830" w:author="Torres, Andrea F" w:date="2020-04-23T01:43:00Z"/>
        </w:rPr>
      </w:pPr>
      <w:del w:id="831" w:author="Torres, Andrea F" w:date="2020-04-23T01:43:00Z">
        <w:r w:rsidDel="002E42DA">
          <w:delText>&lt;&lt;The purpose of this section is to:</w:delText>
        </w:r>
        <w:bookmarkStart w:id="832" w:name="_Toc38498686"/>
        <w:bookmarkStart w:id="833" w:name="_Toc38500757"/>
        <w:bookmarkStart w:id="834" w:name="_Toc38505220"/>
        <w:bookmarkStart w:id="835" w:name="_Toc38505383"/>
        <w:bookmarkStart w:id="836" w:name="_Toc38505747"/>
        <w:bookmarkEnd w:id="832"/>
        <w:bookmarkEnd w:id="833"/>
        <w:bookmarkEnd w:id="834"/>
        <w:bookmarkEnd w:id="835"/>
        <w:bookmarkEnd w:id="836"/>
      </w:del>
    </w:p>
    <w:p w14:paraId="04A92978" w14:textId="78E40143" w:rsidR="009E63E3" w:rsidDel="002E42DA" w:rsidRDefault="009E63E3" w:rsidP="009E63E3">
      <w:pPr>
        <w:pStyle w:val="Paragraph"/>
        <w:numPr>
          <w:ilvl w:val="0"/>
          <w:numId w:val="12"/>
        </w:numPr>
        <w:rPr>
          <w:del w:id="837" w:author="Torres, Andrea F" w:date="2020-04-23T01:43:00Z"/>
        </w:rPr>
      </w:pPr>
      <w:del w:id="838" w:author="Torres, Andrea F" w:date="2020-04-23T01:43:00Z">
        <w:r w:rsidDel="002E42DA">
          <w:delText>document test input, specific test procedures, and outcomes.</w:delText>
        </w:r>
        <w:bookmarkStart w:id="839" w:name="_Toc38498687"/>
        <w:bookmarkStart w:id="840" w:name="_Toc38500758"/>
        <w:bookmarkStart w:id="841" w:name="_Toc38505221"/>
        <w:bookmarkStart w:id="842" w:name="_Toc38505384"/>
        <w:bookmarkStart w:id="843" w:name="_Toc38505748"/>
        <w:bookmarkEnd w:id="839"/>
        <w:bookmarkEnd w:id="840"/>
        <w:bookmarkEnd w:id="841"/>
        <w:bookmarkEnd w:id="842"/>
        <w:bookmarkEnd w:id="843"/>
      </w:del>
    </w:p>
    <w:p w14:paraId="68A8A287" w14:textId="5CE7CADE" w:rsidR="009E63E3" w:rsidDel="002E42DA" w:rsidRDefault="009E63E3" w:rsidP="009E63E3">
      <w:pPr>
        <w:pStyle w:val="Paragraph"/>
        <w:numPr>
          <w:ilvl w:val="0"/>
          <w:numId w:val="12"/>
        </w:numPr>
        <w:rPr>
          <w:del w:id="844" w:author="Torres, Andrea F" w:date="2020-04-23T01:43:00Z"/>
        </w:rPr>
      </w:pPr>
      <w:del w:id="845" w:author="Torres, Andrea F" w:date="2020-04-23T01:43:00Z">
        <w:r w:rsidDel="002E42DA">
          <w:delText>establish test methods,</w:delText>
        </w:r>
        <w:bookmarkStart w:id="846" w:name="_Toc38498688"/>
        <w:bookmarkStart w:id="847" w:name="_Toc38500759"/>
        <w:bookmarkStart w:id="848" w:name="_Toc38505222"/>
        <w:bookmarkStart w:id="849" w:name="_Toc38505385"/>
        <w:bookmarkStart w:id="850" w:name="_Toc38505749"/>
        <w:bookmarkEnd w:id="846"/>
        <w:bookmarkEnd w:id="847"/>
        <w:bookmarkEnd w:id="848"/>
        <w:bookmarkEnd w:id="849"/>
        <w:bookmarkEnd w:id="850"/>
      </w:del>
    </w:p>
    <w:p w14:paraId="28700F41" w14:textId="49BD5E5B" w:rsidR="009E63E3" w:rsidDel="002E42DA" w:rsidRDefault="009E63E3" w:rsidP="009E63E3">
      <w:pPr>
        <w:pStyle w:val="Paragraph"/>
        <w:numPr>
          <w:ilvl w:val="0"/>
          <w:numId w:val="12"/>
        </w:numPr>
        <w:rPr>
          <w:del w:id="851" w:author="Torres, Andrea F" w:date="2020-04-23T01:43:00Z"/>
        </w:rPr>
      </w:pPr>
      <w:del w:id="852" w:author="Torres, Andrea F" w:date="2020-04-23T01:43:00Z">
        <w:r w:rsidDel="002E42DA">
          <w:delText>explain the nature and extent of each test &gt;&gt;</w:delText>
        </w:r>
        <w:bookmarkStart w:id="853" w:name="_Toc38498689"/>
        <w:bookmarkStart w:id="854" w:name="_Toc38500760"/>
        <w:bookmarkStart w:id="855" w:name="_Toc38505223"/>
        <w:bookmarkStart w:id="856" w:name="_Toc38505386"/>
        <w:bookmarkStart w:id="857" w:name="_Toc38505750"/>
        <w:bookmarkEnd w:id="853"/>
        <w:bookmarkEnd w:id="854"/>
        <w:bookmarkEnd w:id="855"/>
        <w:bookmarkEnd w:id="856"/>
        <w:bookmarkEnd w:id="857"/>
      </w:del>
    </w:p>
    <w:p w14:paraId="6E05EDE7" w14:textId="413AD40F" w:rsidR="009E63E3" w:rsidDel="002E42DA" w:rsidRDefault="009E63E3" w:rsidP="009E63E3">
      <w:pPr>
        <w:pStyle w:val="Paragraph"/>
        <w:rPr>
          <w:del w:id="858" w:author="Torres, Andrea F" w:date="2020-04-23T01:43:00Z"/>
        </w:rPr>
      </w:pPr>
      <w:del w:id="859" w:author="Torres, Andrea F" w:date="2020-04-23T01:43:00Z">
        <w:r w:rsidDel="002E42DA">
          <w:delText>&lt;&lt; for each test case, complete the following: &gt;&gt;</w:delText>
        </w:r>
        <w:bookmarkStart w:id="860" w:name="_Toc38498690"/>
        <w:bookmarkStart w:id="861" w:name="_Toc38500761"/>
        <w:bookmarkStart w:id="862" w:name="_Toc38505224"/>
        <w:bookmarkStart w:id="863" w:name="_Toc38505387"/>
        <w:bookmarkStart w:id="864" w:name="_Toc38505751"/>
        <w:bookmarkEnd w:id="860"/>
        <w:bookmarkEnd w:id="861"/>
        <w:bookmarkEnd w:id="862"/>
        <w:bookmarkEnd w:id="863"/>
        <w:bookmarkEnd w:id="864"/>
      </w:del>
    </w:p>
    <w:p w14:paraId="7484A715" w14:textId="19305A11" w:rsidR="009E63E3" w:rsidRDefault="009E63E3" w:rsidP="009E63E3">
      <w:pPr>
        <w:pStyle w:val="Heading2"/>
      </w:pPr>
      <w:bookmarkStart w:id="865" w:name="_Toc38505752"/>
      <w:commentRangeStart w:id="866"/>
      <w:r>
        <w:t xml:space="preserve">Test </w:t>
      </w:r>
      <w:del w:id="867" w:author="Torres, Andrea F" w:date="2020-04-23T03:11:00Z">
        <w:r w:rsidR="00F12E72" w:rsidDel="00F910FC">
          <w:delText>DBComp2</w:delText>
        </w:r>
        <w:commentRangeEnd w:id="866"/>
        <w:r w:rsidR="00E057C9" w:rsidDel="00F910FC">
          <w:rPr>
            <w:rStyle w:val="CommentReference"/>
            <w:b w:val="0"/>
          </w:rPr>
          <w:commentReference w:id="866"/>
        </w:r>
      </w:del>
      <w:ins w:id="868" w:author="Torres, Andrea F" w:date="2020-04-23T03:11:00Z">
        <w:r w:rsidR="00F910FC">
          <w:t>DBComp</w:t>
        </w:r>
        <w:r w:rsidR="00F910FC">
          <w:t>3</w:t>
        </w:r>
      </w:ins>
      <w:bookmarkEnd w:id="865"/>
    </w:p>
    <w:p w14:paraId="200ACDB0" w14:textId="77777777" w:rsidR="009E63E3" w:rsidRDefault="009E63E3" w:rsidP="009E63E3"/>
    <w:p w14:paraId="5981928E" w14:textId="3EB23CAF" w:rsidR="009E63E3" w:rsidRPr="008E6304" w:rsidRDefault="009E63E3" w:rsidP="009E63E3">
      <w:pPr>
        <w:rPr>
          <w:b/>
          <w:rPrChange w:id="869" w:author="Torres, Andrea F" w:date="2020-04-23T02:44:00Z">
            <w:rPr/>
          </w:rPrChange>
        </w:rPr>
      </w:pPr>
      <w:r w:rsidRPr="00B34944">
        <w:rPr>
          <w:b/>
          <w:bCs/>
        </w:rPr>
        <w:t xml:space="preserve">Objective: </w:t>
      </w:r>
      <w:ins w:id="870" w:author="Torres, Andrea F" w:date="2020-04-23T02:44:00Z">
        <w:r w:rsidR="008E6304">
          <w:rPr>
            <w:b/>
          </w:rPr>
          <w:t>To determine if the compare option works as expected when a row is edited.</w:t>
        </w:r>
      </w:ins>
      <w:del w:id="871" w:author="Torres, Andrea F" w:date="2020-04-23T02:44:00Z">
        <w:r w:rsidRPr="00B34944" w:rsidDel="008E6304">
          <w:rPr>
            <w:b/>
            <w:bCs/>
          </w:rPr>
          <w:delText>&lt;</w:delText>
        </w:r>
        <w:r w:rsidRPr="00B34944" w:rsidDel="008E6304">
          <w:delText>&lt; Define the objective of Test XX.Y. &gt;&gt;</w:delText>
        </w:r>
      </w:del>
    </w:p>
    <w:p w14:paraId="5AE04593"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68D9F922" w14:textId="77777777" w:rsidR="009E63E3" w:rsidRDefault="009E63E3" w:rsidP="009E63E3">
      <w:pPr>
        <w:sectPr w:rsidR="009E63E3" w:rsidSect="007072B7">
          <w:headerReference w:type="default" r:id="rId20"/>
          <w:footerReference w:type="default" r:id="rId21"/>
          <w:type w:val="continuous"/>
          <w:pgSz w:w="12240" w:h="15840" w:code="1"/>
          <w:pgMar w:top="1440" w:right="1440" w:bottom="1440" w:left="1800" w:header="720" w:footer="720" w:gutter="0"/>
          <w:pgNumType w:start="0"/>
          <w:cols w:space="720"/>
          <w:sectPrChange w:id="879" w:author="Torres, Andrea F" w:date="2020-04-23T03:40:00Z">
            <w:sectPr w:rsidR="009E63E3" w:rsidSect="007072B7">
              <w:pgMar w:top="1440" w:right="1440" w:bottom="1440" w:left="1800" w:header="720" w:footer="720" w:gutter="0"/>
              <w:pgNumType w:start="1"/>
            </w:sectPr>
          </w:sectPrChange>
        </w:sectPr>
      </w:pPr>
    </w:p>
    <w:p w14:paraId="0D377A4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245B937F"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880" w:author="Torres, Andrea F" w:date="2020-04-23T03:2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943"/>
        <w:gridCol w:w="2728"/>
        <w:gridCol w:w="1012"/>
        <w:gridCol w:w="12"/>
        <w:gridCol w:w="778"/>
        <w:gridCol w:w="2038"/>
        <w:gridCol w:w="1479"/>
        <w:tblGridChange w:id="881">
          <w:tblGrid>
            <w:gridCol w:w="989"/>
            <w:gridCol w:w="2330"/>
            <w:gridCol w:w="1224"/>
            <w:gridCol w:w="12"/>
            <w:gridCol w:w="499"/>
            <w:gridCol w:w="2137"/>
            <w:gridCol w:w="1799"/>
          </w:tblGrid>
        </w:tblGridChange>
      </w:tblGrid>
      <w:tr w:rsidR="009E63E3" w14:paraId="65EACBCB" w14:textId="77777777" w:rsidTr="00EE6219">
        <w:trPr>
          <w:cantSplit/>
          <w:trHeight w:val="300"/>
          <w:trPrChange w:id="882" w:author="Torres, Andrea F" w:date="2020-04-23T03:28:00Z">
            <w:trPr>
              <w:cantSplit/>
              <w:trHeight w:val="300"/>
            </w:trPr>
          </w:trPrChange>
        </w:trPr>
        <w:tc>
          <w:tcPr>
            <w:tcW w:w="4527" w:type="dxa"/>
            <w:gridSpan w:val="4"/>
            <w:tcPrChange w:id="883" w:author="Torres, Andrea F" w:date="2020-04-23T03:28:00Z">
              <w:tcPr>
                <w:tcW w:w="4620" w:type="dxa"/>
                <w:gridSpan w:val="4"/>
              </w:tcPr>
            </w:tcPrChange>
          </w:tcPr>
          <w:p w14:paraId="68363977" w14:textId="6EFBFB47" w:rsidR="009E63E3" w:rsidRDefault="009E63E3" w:rsidP="002F4299">
            <w:r>
              <w:t>Test No.:</w:t>
            </w:r>
            <w:r w:rsidR="00F12E72">
              <w:t xml:space="preserve"> DBComp</w:t>
            </w:r>
            <w:ins w:id="884" w:author="Torres, Andrea F" w:date="2020-04-23T03:11:00Z">
              <w:r w:rsidR="00F910FC">
                <w:t>3</w:t>
              </w:r>
            </w:ins>
            <w:del w:id="885" w:author="Torres, Andrea F" w:date="2020-04-23T03:11:00Z">
              <w:r w:rsidR="00F12E72" w:rsidDel="00F910FC">
                <w:delText>2</w:delText>
              </w:r>
            </w:del>
          </w:p>
        </w:tc>
        <w:tc>
          <w:tcPr>
            <w:tcW w:w="4463" w:type="dxa"/>
            <w:gridSpan w:val="3"/>
            <w:tcPrChange w:id="886" w:author="Torres, Andrea F" w:date="2020-04-23T03:28:00Z">
              <w:tcPr>
                <w:tcW w:w="4596" w:type="dxa"/>
                <w:gridSpan w:val="3"/>
              </w:tcPr>
            </w:tcPrChange>
          </w:tcPr>
          <w:p w14:paraId="03476B44" w14:textId="25D03B45" w:rsidR="009E63E3" w:rsidRDefault="009E63E3" w:rsidP="002F4299">
            <w:r>
              <w:t xml:space="preserve">Current Status: </w:t>
            </w:r>
            <w:del w:id="887" w:author="Torres, Andrea F" w:date="2020-04-23T03:32:00Z">
              <w:r w:rsidDel="00EE6219">
                <w:delText xml:space="preserve">&lt;&lt; </w:delText>
              </w:r>
            </w:del>
            <w:r>
              <w:t xml:space="preserve">Passed </w:t>
            </w:r>
            <w:del w:id="888" w:author="Torres, Andrea F" w:date="2020-04-23T03:32:00Z">
              <w:r w:rsidDel="00EE6219">
                <w:delText>/ Failed / Pending &gt;&gt;</w:delText>
              </w:r>
            </w:del>
          </w:p>
        </w:tc>
      </w:tr>
      <w:tr w:rsidR="009E63E3" w14:paraId="41E37B30" w14:textId="77777777" w:rsidTr="00EE6219">
        <w:trPr>
          <w:cantSplit/>
          <w:trHeight w:val="300"/>
          <w:trPrChange w:id="889" w:author="Torres, Andrea F" w:date="2020-04-23T03:27:00Z">
            <w:trPr>
              <w:cantSplit/>
              <w:trHeight w:val="300"/>
            </w:trPr>
          </w:trPrChange>
        </w:trPr>
        <w:tc>
          <w:tcPr>
            <w:tcW w:w="8990" w:type="dxa"/>
            <w:gridSpan w:val="7"/>
            <w:tcPrChange w:id="890" w:author="Torres, Andrea F" w:date="2020-04-23T03:27:00Z">
              <w:tcPr>
                <w:tcW w:w="9216" w:type="dxa"/>
                <w:gridSpan w:val="7"/>
              </w:tcPr>
            </w:tcPrChange>
          </w:tcPr>
          <w:p w14:paraId="7B991E82" w14:textId="72A023B8" w:rsidR="009E63E3" w:rsidRPr="00E47986" w:rsidRDefault="009E63E3" w:rsidP="002F4299">
            <w:r w:rsidRPr="00E47986">
              <w:t xml:space="preserve">Test title:  </w:t>
            </w:r>
            <w:del w:id="891" w:author="Torres, Andrea F" w:date="2020-04-23T03:11:00Z">
              <w:r w:rsidRPr="00E47986" w:rsidDel="00F910FC">
                <w:delText>&lt;&lt;This line contains the long title of the test procedure.&gt;&gt;</w:delText>
              </w:r>
            </w:del>
            <w:ins w:id="892" w:author="Torres, Andrea F" w:date="2020-04-23T03:11:00Z">
              <w:r w:rsidR="00F910FC">
                <w:t>Database Comparison three</w:t>
              </w:r>
            </w:ins>
          </w:p>
          <w:p w14:paraId="3C346A6C" w14:textId="77777777" w:rsidR="009E63E3" w:rsidRPr="00E47986" w:rsidRDefault="009E63E3" w:rsidP="002F4299"/>
        </w:tc>
      </w:tr>
      <w:tr w:rsidR="009E63E3" w14:paraId="2DBC5FFC" w14:textId="77777777" w:rsidTr="00EE6219">
        <w:trPr>
          <w:cantSplit/>
          <w:trHeight w:val="1070"/>
          <w:trPrChange w:id="893" w:author="Torres, Andrea F" w:date="2020-04-23T03:27:00Z">
            <w:trPr>
              <w:cantSplit/>
              <w:trHeight w:val="1070"/>
            </w:trPr>
          </w:trPrChange>
        </w:trPr>
        <w:tc>
          <w:tcPr>
            <w:tcW w:w="8990" w:type="dxa"/>
            <w:gridSpan w:val="7"/>
            <w:tcPrChange w:id="894" w:author="Torres, Andrea F" w:date="2020-04-23T03:27:00Z">
              <w:tcPr>
                <w:tcW w:w="9216" w:type="dxa"/>
                <w:gridSpan w:val="7"/>
              </w:tcPr>
            </w:tcPrChange>
          </w:tcPr>
          <w:p w14:paraId="4EF9C4FE"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F0714F8" w14:textId="77777777" w:rsidR="009E63E3" w:rsidRPr="00E47986" w:rsidRDefault="009E63E3" w:rsidP="002F4299">
            <w:r w:rsidRPr="00E47986">
              <w:t>&gt;&gt;</w:t>
            </w:r>
          </w:p>
        </w:tc>
      </w:tr>
      <w:tr w:rsidR="009E63E3" w14:paraId="5573EB84" w14:textId="77777777" w:rsidTr="00EE6219">
        <w:trPr>
          <w:cantSplit/>
          <w:trHeight w:val="4130"/>
          <w:trPrChange w:id="895" w:author="Torres, Andrea F" w:date="2020-04-23T03:28:00Z">
            <w:trPr>
              <w:cantSplit/>
              <w:trHeight w:val="4130"/>
            </w:trPr>
          </w:trPrChange>
        </w:trPr>
        <w:tc>
          <w:tcPr>
            <w:tcW w:w="983" w:type="dxa"/>
            <w:tcPrChange w:id="896" w:author="Torres, Andrea F" w:date="2020-04-23T03:28:00Z">
              <w:tcPr>
                <w:tcW w:w="1008" w:type="dxa"/>
              </w:tcPr>
            </w:tcPrChange>
          </w:tcPr>
          <w:p w14:paraId="2EBB23FC" w14:textId="77777777" w:rsidR="009E63E3" w:rsidRDefault="009E63E3" w:rsidP="002F4299">
            <w:r>
              <w:t>STEP</w:t>
            </w:r>
          </w:p>
          <w:p w14:paraId="5C60416D" w14:textId="77777777" w:rsidR="009E63E3" w:rsidRDefault="009E63E3" w:rsidP="002F4299"/>
          <w:p w14:paraId="3556D531" w14:textId="77777777" w:rsidR="009E63E3" w:rsidRDefault="009E63E3" w:rsidP="002F4299">
            <w:pPr>
              <w:rPr>
                <w:ins w:id="897" w:author="Torres, Andrea F" w:date="2020-04-23T03:24:00Z"/>
              </w:rPr>
            </w:pPr>
            <w:del w:id="898" w:author="Torres, Andrea F" w:date="2020-04-23T03:24:00Z">
              <w:r w:rsidDel="00E41506">
                <w:delText>&lt;&lt;N&gt;&gt;</w:delText>
              </w:r>
            </w:del>
          </w:p>
          <w:p w14:paraId="661DA43E" w14:textId="77777777" w:rsidR="00E41506" w:rsidRDefault="00E41506" w:rsidP="002F4299">
            <w:pPr>
              <w:rPr>
                <w:ins w:id="899" w:author="Torres, Andrea F" w:date="2020-04-23T03:25:00Z"/>
              </w:rPr>
            </w:pPr>
            <w:ins w:id="900" w:author="Torres, Andrea F" w:date="2020-04-23T03:25:00Z">
              <w:r>
                <w:t>1</w:t>
              </w:r>
            </w:ins>
          </w:p>
          <w:p w14:paraId="2B2767CC" w14:textId="77777777" w:rsidR="00E41506" w:rsidRDefault="00E41506" w:rsidP="002F4299">
            <w:pPr>
              <w:rPr>
                <w:ins w:id="901" w:author="Torres, Andrea F" w:date="2020-04-23T03:25:00Z"/>
              </w:rPr>
            </w:pPr>
          </w:p>
          <w:p w14:paraId="3C52CB48" w14:textId="77777777" w:rsidR="00E41506" w:rsidRDefault="00E41506" w:rsidP="002F4299">
            <w:pPr>
              <w:rPr>
                <w:ins w:id="902" w:author="Torres, Andrea F" w:date="2020-04-23T03:25:00Z"/>
              </w:rPr>
            </w:pPr>
          </w:p>
          <w:p w14:paraId="52016281" w14:textId="77777777" w:rsidR="00E41506" w:rsidRDefault="00E41506" w:rsidP="002F4299">
            <w:pPr>
              <w:rPr>
                <w:ins w:id="903" w:author="Torres, Andrea F" w:date="2020-04-23T03:25:00Z"/>
              </w:rPr>
            </w:pPr>
          </w:p>
          <w:p w14:paraId="7FAEB256" w14:textId="77777777" w:rsidR="00E41506" w:rsidRDefault="00E41506" w:rsidP="002F4299">
            <w:pPr>
              <w:rPr>
                <w:ins w:id="904" w:author="Torres, Andrea F" w:date="2020-04-23T03:25:00Z"/>
              </w:rPr>
            </w:pPr>
            <w:ins w:id="905" w:author="Torres, Andrea F" w:date="2020-04-23T03:25:00Z">
              <w:r>
                <w:t>2</w:t>
              </w:r>
            </w:ins>
          </w:p>
          <w:p w14:paraId="523886AE" w14:textId="200EBF88" w:rsidR="00E41506" w:rsidRDefault="00E41506" w:rsidP="002F4299">
            <w:pPr>
              <w:rPr>
                <w:ins w:id="906" w:author="Torres, Andrea F" w:date="2020-04-23T03:28:00Z"/>
              </w:rPr>
            </w:pPr>
          </w:p>
          <w:p w14:paraId="70D6848B" w14:textId="70A7B4EA" w:rsidR="00EE6219" w:rsidRDefault="00EE6219" w:rsidP="002F4299">
            <w:pPr>
              <w:rPr>
                <w:ins w:id="907" w:author="Torres, Andrea F" w:date="2020-04-23T03:28:00Z"/>
              </w:rPr>
            </w:pPr>
          </w:p>
          <w:p w14:paraId="21A41B79" w14:textId="77777777" w:rsidR="00EE6219" w:rsidRDefault="00EE6219" w:rsidP="002F4299">
            <w:pPr>
              <w:rPr>
                <w:ins w:id="908" w:author="Torres, Andrea F" w:date="2020-04-23T03:25:00Z"/>
              </w:rPr>
            </w:pPr>
          </w:p>
          <w:p w14:paraId="0561F45C" w14:textId="77777777" w:rsidR="00E41506" w:rsidRDefault="00E41506" w:rsidP="002F4299">
            <w:pPr>
              <w:rPr>
                <w:ins w:id="909" w:author="Torres, Andrea F" w:date="2020-04-23T03:25:00Z"/>
              </w:rPr>
            </w:pPr>
          </w:p>
          <w:p w14:paraId="7D0AF6E0" w14:textId="77777777" w:rsidR="00E41506" w:rsidRDefault="00E41506" w:rsidP="002F4299">
            <w:pPr>
              <w:rPr>
                <w:ins w:id="910" w:author="Torres, Andrea F" w:date="2020-04-23T03:31:00Z"/>
              </w:rPr>
            </w:pPr>
            <w:ins w:id="911" w:author="Torres, Andrea F" w:date="2020-04-23T03:25:00Z">
              <w:r>
                <w:t>3</w:t>
              </w:r>
            </w:ins>
          </w:p>
          <w:p w14:paraId="35A9FD0C" w14:textId="77777777" w:rsidR="00EE6219" w:rsidRDefault="00EE6219" w:rsidP="002F4299">
            <w:pPr>
              <w:rPr>
                <w:ins w:id="912" w:author="Torres, Andrea F" w:date="2020-04-23T03:31:00Z"/>
              </w:rPr>
            </w:pPr>
          </w:p>
          <w:p w14:paraId="7D7CF50A" w14:textId="77777777" w:rsidR="00EE6219" w:rsidRDefault="00EE6219" w:rsidP="002F4299">
            <w:pPr>
              <w:rPr>
                <w:ins w:id="913" w:author="Torres, Andrea F" w:date="2020-04-23T03:31:00Z"/>
              </w:rPr>
            </w:pPr>
          </w:p>
          <w:p w14:paraId="25DBAB03" w14:textId="77777777" w:rsidR="00EE6219" w:rsidRDefault="00EE6219" w:rsidP="002F4299">
            <w:pPr>
              <w:rPr>
                <w:ins w:id="914" w:author="Torres, Andrea F" w:date="2020-04-23T03:31:00Z"/>
              </w:rPr>
            </w:pPr>
          </w:p>
          <w:p w14:paraId="73BAEC5A" w14:textId="773C49FC" w:rsidR="00EE6219" w:rsidRDefault="00EE6219" w:rsidP="002F4299">
            <w:ins w:id="915" w:author="Torres, Andrea F" w:date="2020-04-23T03:31:00Z">
              <w:r>
                <w:t>4</w:t>
              </w:r>
            </w:ins>
          </w:p>
        </w:tc>
        <w:tc>
          <w:tcPr>
            <w:tcW w:w="2432" w:type="dxa"/>
            <w:tcPrChange w:id="916" w:author="Torres, Andrea F" w:date="2020-04-23T03:28:00Z">
              <w:tcPr>
                <w:tcW w:w="2340" w:type="dxa"/>
              </w:tcPr>
            </w:tcPrChange>
          </w:tcPr>
          <w:p w14:paraId="650A3F44" w14:textId="77777777" w:rsidR="009E63E3" w:rsidRDefault="009E63E3" w:rsidP="002F4299">
            <w:r>
              <w:t>OPERATOR ACTION</w:t>
            </w:r>
          </w:p>
          <w:p w14:paraId="2DAD4302" w14:textId="77777777" w:rsidR="008E6304" w:rsidRDefault="008E6304" w:rsidP="008E6304">
            <w:pPr>
              <w:rPr>
                <w:ins w:id="917" w:author="Torres, Andrea F" w:date="2020-04-23T02:51:00Z"/>
              </w:rPr>
            </w:pPr>
          </w:p>
          <w:p w14:paraId="6AF07E3D" w14:textId="77777777" w:rsidR="008E6304" w:rsidRDefault="008E6304" w:rsidP="008E6304">
            <w:pPr>
              <w:rPr>
                <w:ins w:id="918" w:author="Torres, Andrea F" w:date="2020-04-23T02:51:00Z"/>
              </w:rPr>
            </w:pPr>
          </w:p>
          <w:p w14:paraId="2727D42F" w14:textId="77777777" w:rsidR="008E6304" w:rsidRDefault="008E6304" w:rsidP="008E6304">
            <w:pPr>
              <w:rPr>
                <w:ins w:id="919" w:author="Torres, Andrea F" w:date="2020-04-23T02:51:00Z"/>
              </w:rPr>
            </w:pPr>
            <w:ins w:id="920" w:author="Torres, Andrea F" w:date="2020-04-23T02:51:00Z">
              <w:r>
                <w:t xml:space="preserve">Select CONSTRAINT_TABLE </w:t>
              </w:r>
            </w:ins>
          </w:p>
          <w:p w14:paraId="3E03E9D0" w14:textId="77777777" w:rsidR="008E6304" w:rsidRDefault="008E6304" w:rsidP="008E6304">
            <w:pPr>
              <w:rPr>
                <w:ins w:id="921" w:author="Torres, Andrea F" w:date="2020-04-23T02:51:00Z"/>
              </w:rPr>
            </w:pPr>
          </w:p>
          <w:p w14:paraId="5529F63C" w14:textId="0F037105" w:rsidR="009E63E3" w:rsidDel="00EE6219" w:rsidRDefault="009E63E3" w:rsidP="002F4299">
            <w:pPr>
              <w:rPr>
                <w:del w:id="922" w:author="Torres, Andrea F" w:date="2020-04-23T02:51:00Z"/>
              </w:rPr>
            </w:pPr>
          </w:p>
          <w:p w14:paraId="1213950D" w14:textId="1449CB19" w:rsidR="00EE6219" w:rsidRDefault="00EE6219" w:rsidP="002F4299">
            <w:pPr>
              <w:rPr>
                <w:ins w:id="923" w:author="Torres, Andrea F" w:date="2020-04-23T03:27:00Z"/>
              </w:rPr>
            </w:pPr>
          </w:p>
          <w:p w14:paraId="6E013A79" w14:textId="428BD62E" w:rsidR="00EE6219" w:rsidRDefault="00EE6219" w:rsidP="002F4299">
            <w:pPr>
              <w:rPr>
                <w:ins w:id="924" w:author="Torres, Andrea F" w:date="2020-04-23T03:31:00Z"/>
              </w:rPr>
            </w:pPr>
            <w:ins w:id="925" w:author="Torres, Andrea F" w:date="2020-04-23T03:27:00Z">
              <w:r>
                <w:t xml:space="preserve">Double click on the </w:t>
              </w:r>
            </w:ins>
            <w:ins w:id="926" w:author="Torres, Andrea F" w:date="2020-04-23T03:28:00Z">
              <w:r>
                <w:t xml:space="preserve">fifth </w:t>
              </w:r>
              <w:proofErr w:type="spellStart"/>
              <w:r>
                <w:t>colun</w:t>
              </w:r>
              <w:proofErr w:type="spellEnd"/>
              <w:r>
                <w:t xml:space="preserve"> “Attention2” first </w:t>
              </w:r>
              <w:proofErr w:type="spellStart"/>
              <w:proofErr w:type="gramStart"/>
              <w:r>
                <w:t>row.Change</w:t>
              </w:r>
              <w:proofErr w:type="spellEnd"/>
              <w:proofErr w:type="gramEnd"/>
              <w:r>
                <w:t xml:space="preserve"> contents from “CORRECT” to “DISABLE”</w:t>
              </w:r>
            </w:ins>
          </w:p>
          <w:p w14:paraId="09A470CA" w14:textId="0487B334" w:rsidR="00EE6219" w:rsidRDefault="00EE6219" w:rsidP="002F4299">
            <w:pPr>
              <w:rPr>
                <w:ins w:id="927" w:author="Torres, Andrea F" w:date="2020-04-23T03:31:00Z"/>
              </w:rPr>
            </w:pPr>
          </w:p>
          <w:p w14:paraId="2439C73B" w14:textId="77777777" w:rsidR="00EE6219" w:rsidRDefault="00EE6219" w:rsidP="00EE6219">
            <w:pPr>
              <w:rPr>
                <w:ins w:id="928" w:author="Torres, Andrea F" w:date="2020-04-23T03:31:00Z"/>
              </w:rPr>
            </w:pPr>
            <w:ins w:id="929" w:author="Torres, Andrea F" w:date="2020-04-23T03:31:00Z">
              <w:r>
                <w:t>Select “File” dropdown menu then select “compare table to another version”</w:t>
              </w:r>
            </w:ins>
          </w:p>
          <w:p w14:paraId="579CE9C4" w14:textId="77777777" w:rsidR="00EE6219" w:rsidRDefault="00EE6219" w:rsidP="00EE6219">
            <w:pPr>
              <w:rPr>
                <w:ins w:id="930" w:author="Torres, Andrea F" w:date="2020-04-23T03:31:00Z"/>
              </w:rPr>
            </w:pPr>
          </w:p>
          <w:p w14:paraId="39C0DB0C" w14:textId="77777777" w:rsidR="00EE6219" w:rsidRDefault="00EE6219" w:rsidP="00EE6219">
            <w:pPr>
              <w:rPr>
                <w:ins w:id="931" w:author="Torres, Andrea F" w:date="2020-04-23T03:31:00Z"/>
              </w:rPr>
            </w:pPr>
            <w:ins w:id="932" w:author="Torres, Andrea F" w:date="2020-04-23T03:31:00Z">
              <w:r>
                <w:t>Select “</w:t>
              </w:r>
              <w:r w:rsidRPr="00F910FC">
                <w:t>TEST_DB__CONSTRAINT</w:t>
              </w:r>
              <w:proofErr w:type="gramStart"/>
              <w:r w:rsidRPr="00F910FC">
                <w:t>_</w:t>
              </w:r>
              <w:r>
                <w:t xml:space="preserve">  </w:t>
              </w:r>
              <w:r w:rsidRPr="00F910FC">
                <w:t>TABLE.XML</w:t>
              </w:r>
              <w:proofErr w:type="gramEnd"/>
              <w:r>
                <w:t>” then Select “Open”.</w:t>
              </w:r>
            </w:ins>
          </w:p>
          <w:p w14:paraId="2D36A3E1" w14:textId="77777777" w:rsidR="00EE6219" w:rsidRDefault="00EE6219" w:rsidP="002F4299">
            <w:pPr>
              <w:rPr>
                <w:ins w:id="933" w:author="Torres, Andrea F" w:date="2020-04-23T03:27:00Z"/>
              </w:rPr>
            </w:pPr>
          </w:p>
          <w:p w14:paraId="45D8302B" w14:textId="636ED34E" w:rsidR="009E63E3" w:rsidRDefault="009E63E3" w:rsidP="002F4299">
            <w:del w:id="934" w:author="Torres, Andrea F" w:date="2020-04-23T02:51:00Z">
              <w:r w:rsidDel="008E6304">
                <w:delText>Describe the actions taken by the person executing the test procedure.  Include the test suite, or the name of the test file (in this case, the contents of the file should be given in the appendix).</w:delText>
              </w:r>
            </w:del>
          </w:p>
        </w:tc>
        <w:tc>
          <w:tcPr>
            <w:tcW w:w="2019" w:type="dxa"/>
            <w:gridSpan w:val="3"/>
            <w:tcPrChange w:id="935" w:author="Torres, Andrea F" w:date="2020-04-23T03:28:00Z">
              <w:tcPr>
                <w:tcW w:w="1800" w:type="dxa"/>
                <w:gridSpan w:val="3"/>
              </w:tcPr>
            </w:tcPrChange>
          </w:tcPr>
          <w:p w14:paraId="11BCA955" w14:textId="77777777" w:rsidR="009E63E3" w:rsidRDefault="009E63E3" w:rsidP="002F4299">
            <w:r>
              <w:t>PURPOSE</w:t>
            </w:r>
          </w:p>
          <w:p w14:paraId="0DB8CED7" w14:textId="7AED11E3" w:rsidR="009E63E3" w:rsidDel="00EE6219" w:rsidRDefault="009E63E3" w:rsidP="002F4299">
            <w:pPr>
              <w:rPr>
                <w:del w:id="936" w:author="Torres, Andrea F" w:date="2020-04-23T03:25:00Z"/>
              </w:rPr>
            </w:pPr>
          </w:p>
          <w:p w14:paraId="73D435B6" w14:textId="2F1D77E3" w:rsidR="00EE6219" w:rsidRDefault="00EE6219" w:rsidP="002F4299">
            <w:pPr>
              <w:rPr>
                <w:ins w:id="937" w:author="Torres, Andrea F" w:date="2020-04-23T03:25:00Z"/>
              </w:rPr>
            </w:pPr>
          </w:p>
          <w:p w14:paraId="188D012E" w14:textId="747300A6" w:rsidR="00EE6219" w:rsidRDefault="00EE6219" w:rsidP="002F4299">
            <w:pPr>
              <w:rPr>
                <w:ins w:id="938" w:author="Torres, Andrea F" w:date="2020-04-23T03:25:00Z"/>
              </w:rPr>
            </w:pPr>
          </w:p>
          <w:p w14:paraId="7AECD052" w14:textId="30F49F76" w:rsidR="00EE6219" w:rsidRDefault="00EE6219" w:rsidP="002F4299">
            <w:pPr>
              <w:rPr>
                <w:ins w:id="939" w:author="Torres, Andrea F" w:date="2020-04-23T03:25:00Z"/>
              </w:rPr>
            </w:pPr>
            <w:ins w:id="940" w:author="Torres, Andrea F" w:date="2020-04-23T03:25:00Z">
              <w:r>
                <w:t>To have a table that will be the original table for this test.</w:t>
              </w:r>
            </w:ins>
          </w:p>
          <w:p w14:paraId="448B1063" w14:textId="77777777" w:rsidR="009E63E3" w:rsidRDefault="009E63E3" w:rsidP="002F4299">
            <w:pPr>
              <w:rPr>
                <w:ins w:id="941" w:author="Torres, Andrea F" w:date="2020-04-23T03:29:00Z"/>
              </w:rPr>
            </w:pPr>
            <w:del w:id="942" w:author="Torres, Andrea F" w:date="2020-04-23T03:25:00Z">
              <w:r w:rsidDel="00EE6219">
                <w:delText>Describe the reason for the step.</w:delText>
              </w:r>
            </w:del>
          </w:p>
          <w:p w14:paraId="688AA124" w14:textId="77777777" w:rsidR="00EE6219" w:rsidRDefault="00EE6219" w:rsidP="002F4299">
            <w:pPr>
              <w:rPr>
                <w:ins w:id="943" w:author="Torres, Andrea F" w:date="2020-04-23T03:31:00Z"/>
              </w:rPr>
            </w:pPr>
            <w:ins w:id="944" w:author="Torres, Andrea F" w:date="2020-04-23T03:29:00Z">
              <w:r>
                <w:t>To change the contents of the table.</w:t>
              </w:r>
            </w:ins>
          </w:p>
          <w:p w14:paraId="33FEC96E" w14:textId="77777777" w:rsidR="00EE6219" w:rsidRDefault="00EE6219" w:rsidP="002F4299">
            <w:pPr>
              <w:rPr>
                <w:ins w:id="945" w:author="Torres, Andrea F" w:date="2020-04-23T03:31:00Z"/>
              </w:rPr>
            </w:pPr>
          </w:p>
          <w:p w14:paraId="3304E61B" w14:textId="77777777" w:rsidR="00EE6219" w:rsidRDefault="00EE6219" w:rsidP="002F4299">
            <w:pPr>
              <w:rPr>
                <w:ins w:id="946" w:author="Torres, Andrea F" w:date="2020-04-23T03:31:00Z"/>
              </w:rPr>
            </w:pPr>
          </w:p>
          <w:p w14:paraId="5DFC5740" w14:textId="77777777" w:rsidR="00EE6219" w:rsidRDefault="00EE6219" w:rsidP="00EE6219">
            <w:pPr>
              <w:rPr>
                <w:ins w:id="947" w:author="Torres, Andrea F" w:date="2020-04-23T03:31:00Z"/>
              </w:rPr>
            </w:pPr>
            <w:ins w:id="948" w:author="Torres, Andrea F" w:date="2020-04-23T03:31:00Z">
              <w:r>
                <w:t>To select a table to compare.</w:t>
              </w:r>
            </w:ins>
          </w:p>
          <w:p w14:paraId="34AC09FE" w14:textId="77777777" w:rsidR="00EE6219" w:rsidRDefault="00EE6219" w:rsidP="00EE6219">
            <w:pPr>
              <w:rPr>
                <w:ins w:id="949" w:author="Torres, Andrea F" w:date="2020-04-23T03:31:00Z"/>
              </w:rPr>
            </w:pPr>
          </w:p>
          <w:p w14:paraId="470823A6" w14:textId="77777777" w:rsidR="00EE6219" w:rsidRDefault="00EE6219" w:rsidP="00EE6219">
            <w:pPr>
              <w:rPr>
                <w:ins w:id="950" w:author="Torres, Andrea F" w:date="2020-04-23T03:31:00Z"/>
              </w:rPr>
            </w:pPr>
          </w:p>
          <w:p w14:paraId="05E3C0FC" w14:textId="1E4C70FF" w:rsidR="00EE6219" w:rsidRDefault="00EE6219" w:rsidP="00EE6219">
            <w:ins w:id="951" w:author="Torres, Andrea F" w:date="2020-04-23T03:31:00Z">
              <w:r>
                <w:t>To have a table to compare to.</w:t>
              </w:r>
            </w:ins>
          </w:p>
        </w:tc>
        <w:tc>
          <w:tcPr>
            <w:tcW w:w="2038" w:type="dxa"/>
            <w:tcPrChange w:id="952" w:author="Torres, Andrea F" w:date="2020-04-23T03:28:00Z">
              <w:tcPr>
                <w:tcW w:w="2224" w:type="dxa"/>
              </w:tcPr>
            </w:tcPrChange>
          </w:tcPr>
          <w:p w14:paraId="0D6F43D7" w14:textId="77777777" w:rsidR="009E63E3" w:rsidRDefault="009E63E3" w:rsidP="002F4299">
            <w:r>
              <w:t>EXEPCTED RESULTS</w:t>
            </w:r>
          </w:p>
          <w:p w14:paraId="008A3CBE" w14:textId="77777777" w:rsidR="009E63E3" w:rsidRDefault="009E63E3" w:rsidP="002F4299"/>
          <w:p w14:paraId="5E955080" w14:textId="77777777" w:rsidR="00EE6219" w:rsidRDefault="00EE6219" w:rsidP="00EE6219">
            <w:pPr>
              <w:rPr>
                <w:ins w:id="953" w:author="Torres, Andrea F" w:date="2020-04-23T03:27:00Z"/>
              </w:rPr>
            </w:pPr>
            <w:ins w:id="954" w:author="Torres, Andrea F" w:date="2020-04-23T03:27:00Z">
              <w:r>
                <w:t xml:space="preserve">A new window is open with </w:t>
              </w:r>
              <w:proofErr w:type="spellStart"/>
              <w:r>
                <w:t>CONSTRAINT_Table</w:t>
              </w:r>
              <w:proofErr w:type="spellEnd"/>
            </w:ins>
          </w:p>
          <w:p w14:paraId="598E3EA5" w14:textId="77777777" w:rsidR="00EE6219" w:rsidRDefault="009E63E3" w:rsidP="002F4299">
            <w:pPr>
              <w:rPr>
                <w:ins w:id="955" w:author="Torres, Andrea F" w:date="2020-04-23T03:30:00Z"/>
              </w:rPr>
            </w:pPr>
            <w:del w:id="956" w:author="Torres, Andrea F" w:date="2020-04-23T03:26:00Z">
              <w:r w:rsidDel="00EE6219">
                <w:delText>Describe the expected response of the system being tested to the action specified under OPERATOR ACTION. This should be derived from the SRS and SDD. Clearly indicate how we determine whether the step passes.</w:delText>
              </w:r>
            </w:del>
          </w:p>
          <w:p w14:paraId="5D215DF6" w14:textId="77777777" w:rsidR="00EE6219" w:rsidRDefault="00EE6219" w:rsidP="002F4299">
            <w:pPr>
              <w:rPr>
                <w:ins w:id="957" w:author="Torres, Andrea F" w:date="2020-04-23T03:31:00Z"/>
              </w:rPr>
            </w:pPr>
            <w:ins w:id="958" w:author="Torres, Andrea F" w:date="2020-04-23T03:30:00Z">
              <w:r>
                <w:t>The first row is changed.</w:t>
              </w:r>
            </w:ins>
          </w:p>
          <w:p w14:paraId="0553B2F3" w14:textId="77777777" w:rsidR="00EE6219" w:rsidRDefault="00EE6219" w:rsidP="002F4299">
            <w:pPr>
              <w:rPr>
                <w:ins w:id="959" w:author="Torres, Andrea F" w:date="2020-04-23T03:31:00Z"/>
              </w:rPr>
            </w:pPr>
          </w:p>
          <w:p w14:paraId="0E365FDD" w14:textId="77777777" w:rsidR="00EE6219" w:rsidRDefault="00EE6219" w:rsidP="002F4299">
            <w:pPr>
              <w:rPr>
                <w:ins w:id="960" w:author="Torres, Andrea F" w:date="2020-04-23T03:31:00Z"/>
              </w:rPr>
            </w:pPr>
          </w:p>
          <w:p w14:paraId="78FB683A" w14:textId="77777777" w:rsidR="00EE6219" w:rsidRDefault="00EE6219" w:rsidP="002F4299">
            <w:pPr>
              <w:rPr>
                <w:ins w:id="961" w:author="Torres, Andrea F" w:date="2020-04-23T03:31:00Z"/>
              </w:rPr>
            </w:pPr>
          </w:p>
          <w:p w14:paraId="5FDA809D" w14:textId="77777777" w:rsidR="00EE6219" w:rsidRDefault="00EE6219" w:rsidP="00EE6219">
            <w:pPr>
              <w:rPr>
                <w:ins w:id="962" w:author="Torres, Andrea F" w:date="2020-04-23T03:31:00Z"/>
              </w:rPr>
            </w:pPr>
            <w:ins w:id="963" w:author="Torres, Andrea F" w:date="2020-04-23T03:31:00Z">
              <w:r>
                <w:t>File explorer window pops up.</w:t>
              </w:r>
            </w:ins>
          </w:p>
          <w:p w14:paraId="5C84F780" w14:textId="77777777" w:rsidR="00EE6219" w:rsidRDefault="00EE6219" w:rsidP="00EE6219">
            <w:pPr>
              <w:rPr>
                <w:ins w:id="964" w:author="Torres, Andrea F" w:date="2020-04-23T03:31:00Z"/>
              </w:rPr>
            </w:pPr>
          </w:p>
          <w:p w14:paraId="7417DBFD" w14:textId="77777777" w:rsidR="00EE6219" w:rsidRDefault="00EE6219" w:rsidP="00EE6219">
            <w:pPr>
              <w:rPr>
                <w:ins w:id="965" w:author="Torres, Andrea F" w:date="2020-04-23T03:31:00Z"/>
              </w:rPr>
            </w:pPr>
          </w:p>
          <w:p w14:paraId="525F67BA" w14:textId="77777777" w:rsidR="00EE6219" w:rsidRDefault="00EE6219" w:rsidP="00EE6219">
            <w:pPr>
              <w:rPr>
                <w:ins w:id="966" w:author="Torres, Andrea F" w:date="2020-04-23T03:31:00Z"/>
              </w:rPr>
            </w:pPr>
            <w:ins w:id="967" w:author="Torres, Andrea F" w:date="2020-04-23T03:31:00Z">
              <w:r>
                <w:t>Compare Result popup window opens and shows 1 change. The table contains the row that we had previously deleted.</w:t>
              </w:r>
            </w:ins>
          </w:p>
          <w:p w14:paraId="5248E9E3" w14:textId="57086AF0" w:rsidR="00EE6219" w:rsidRDefault="00EE6219" w:rsidP="002F4299"/>
        </w:tc>
        <w:tc>
          <w:tcPr>
            <w:tcW w:w="1518" w:type="dxa"/>
            <w:tcPrChange w:id="968" w:author="Torres, Andrea F" w:date="2020-04-23T03:28:00Z">
              <w:tcPr>
                <w:tcW w:w="1844" w:type="dxa"/>
              </w:tcPr>
            </w:tcPrChange>
          </w:tcPr>
          <w:p w14:paraId="52419164" w14:textId="77777777" w:rsidR="009E63E3" w:rsidRDefault="009E63E3" w:rsidP="002F4299">
            <w:r>
              <w:t>COMMENTS</w:t>
            </w:r>
          </w:p>
          <w:p w14:paraId="38738C29" w14:textId="77777777" w:rsidR="009E63E3" w:rsidRDefault="009E63E3" w:rsidP="002F4299"/>
          <w:p w14:paraId="43D4CAC6" w14:textId="77777777" w:rsidR="009E63E3" w:rsidRDefault="009E63E3" w:rsidP="002F4299"/>
        </w:tc>
      </w:tr>
      <w:tr w:rsidR="009E63E3" w14:paraId="4EADA615" w14:textId="77777777" w:rsidTr="00EE6219">
        <w:trPr>
          <w:trHeight w:val="1250"/>
          <w:trPrChange w:id="969" w:author="Torres, Andrea F" w:date="2020-04-23T03:27:00Z">
            <w:trPr>
              <w:trHeight w:val="1250"/>
            </w:trPr>
          </w:trPrChange>
        </w:trPr>
        <w:tc>
          <w:tcPr>
            <w:tcW w:w="8990" w:type="dxa"/>
            <w:gridSpan w:val="7"/>
            <w:tcBorders>
              <w:bottom w:val="single" w:sz="4" w:space="0" w:color="auto"/>
            </w:tcBorders>
            <w:tcPrChange w:id="970" w:author="Torres, Andrea F" w:date="2020-04-23T03:27:00Z">
              <w:tcPr>
                <w:tcW w:w="9216" w:type="dxa"/>
                <w:gridSpan w:val="7"/>
                <w:tcBorders>
                  <w:bottom w:val="single" w:sz="4" w:space="0" w:color="auto"/>
                </w:tcBorders>
              </w:tcPr>
            </w:tcPrChange>
          </w:tcPr>
          <w:p w14:paraId="5B1EFBC5" w14:textId="77777777" w:rsidR="009E63E3" w:rsidRDefault="009E63E3" w:rsidP="002F4299">
            <w:r>
              <w:t>Concluding Remarks:</w:t>
            </w:r>
          </w:p>
        </w:tc>
      </w:tr>
      <w:tr w:rsidR="009E63E3" w14:paraId="1FDE2214" w14:textId="77777777" w:rsidTr="00EE6219">
        <w:trPr>
          <w:trHeight w:val="890"/>
          <w:trPrChange w:id="971" w:author="Torres, Andrea F" w:date="2020-04-23T03:28:00Z">
            <w:trPr>
              <w:trHeight w:val="890"/>
            </w:trPr>
          </w:trPrChange>
        </w:trPr>
        <w:tc>
          <w:tcPr>
            <w:tcW w:w="4515" w:type="dxa"/>
            <w:gridSpan w:val="3"/>
            <w:tcPrChange w:id="972" w:author="Torres, Andrea F" w:date="2020-04-23T03:28:00Z">
              <w:tcPr>
                <w:tcW w:w="4608" w:type="dxa"/>
                <w:gridSpan w:val="3"/>
              </w:tcPr>
            </w:tcPrChange>
          </w:tcPr>
          <w:p w14:paraId="76C95495" w14:textId="77777777" w:rsidR="009E63E3" w:rsidRDefault="009E63E3" w:rsidP="002F4299">
            <w:r>
              <w:t xml:space="preserve">Testing Team: </w:t>
            </w:r>
          </w:p>
          <w:p w14:paraId="24BED9FB" w14:textId="2B601A90" w:rsidR="009E63E3" w:rsidRDefault="008925EB" w:rsidP="002F4299">
            <w:ins w:id="973" w:author="Torres, Andrea F" w:date="2020-04-23T02:24:00Z">
              <w:r>
                <w:t>Torres, Andrea | Pincus, Nicholas R.| De La Cruz, Julio</w:t>
              </w:r>
            </w:ins>
            <w:del w:id="974" w:author="Torres, Andrea F" w:date="2020-04-23T02:24:00Z">
              <w:r w:rsidR="009E63E3" w:rsidDel="008925EB">
                <w:delText>&lt;&lt; List members of testing team and lead &gt;&gt;</w:delText>
              </w:r>
            </w:del>
          </w:p>
        </w:tc>
        <w:tc>
          <w:tcPr>
            <w:tcW w:w="4475" w:type="dxa"/>
            <w:gridSpan w:val="4"/>
            <w:tcPrChange w:id="975" w:author="Torres, Andrea F" w:date="2020-04-23T03:28:00Z">
              <w:tcPr>
                <w:tcW w:w="4608" w:type="dxa"/>
                <w:gridSpan w:val="4"/>
              </w:tcPr>
            </w:tcPrChange>
          </w:tcPr>
          <w:p w14:paraId="48BD43C8" w14:textId="77777777" w:rsidR="009E63E3" w:rsidRDefault="009E63E3" w:rsidP="002F4299">
            <w:r>
              <w:t>Date Completed:</w:t>
            </w:r>
          </w:p>
        </w:tc>
      </w:tr>
    </w:tbl>
    <w:p w14:paraId="27CE2B9D" w14:textId="0CD9E38F" w:rsidR="009E63E3" w:rsidRDefault="008925EB" w:rsidP="00F12E72">
      <w:pPr>
        <w:pStyle w:val="Heading1"/>
        <w:ind w:hanging="5220"/>
        <w:rPr>
          <w:ins w:id="976" w:author="Torres, Andrea F" w:date="2020-04-23T02:21:00Z"/>
        </w:rPr>
      </w:pPr>
      <w:ins w:id="977" w:author="Torres, Andrea F" w:date="2020-04-23T02:22:00Z">
        <w:r>
          <w:lastRenderedPageBreak/>
          <w:t xml:space="preserve"> </w:t>
        </w:r>
      </w:ins>
      <w:del w:id="978" w:author="Torres, Andrea F" w:date="2020-04-23T01:43:00Z">
        <w:r w:rsidR="009E63E3" w:rsidDel="002E42DA">
          <w:delText>Test 03</w:delText>
        </w:r>
      </w:del>
      <w:bookmarkStart w:id="979" w:name="_Toc38505753"/>
      <w:ins w:id="980" w:author="Torres, Andrea F" w:date="2020-04-23T01:43:00Z">
        <w:r w:rsidR="002E42DA">
          <w:t>Duplicate Tests</w:t>
        </w:r>
      </w:ins>
      <w:bookmarkEnd w:id="979"/>
    </w:p>
    <w:p w14:paraId="0D18A55E" w14:textId="77777777" w:rsidR="008925EB" w:rsidRPr="008925EB" w:rsidRDefault="008925EB">
      <w:pPr>
        <w:rPr>
          <w:rPrChange w:id="981" w:author="Torres, Andrea F" w:date="2020-04-23T02:21:00Z">
            <w:rPr/>
          </w:rPrChange>
        </w:rPr>
        <w:pPrChange w:id="982" w:author="Torres, Andrea F" w:date="2020-04-23T02:21:00Z">
          <w:pPr>
            <w:pStyle w:val="Heading1"/>
            <w:ind w:hanging="5220"/>
          </w:pPr>
        </w:pPrChange>
      </w:pPr>
    </w:p>
    <w:p w14:paraId="2B6BF16A" w14:textId="77777777" w:rsidR="009E63E3" w:rsidRDefault="009E63E3" w:rsidP="009E63E3">
      <w:r>
        <w:t>&lt;&lt;The purpose of this section is to:</w:t>
      </w:r>
    </w:p>
    <w:p w14:paraId="67193F01" w14:textId="77777777" w:rsidR="009E63E3" w:rsidRDefault="009E63E3" w:rsidP="009E63E3">
      <w:pPr>
        <w:pStyle w:val="Paragraph"/>
        <w:numPr>
          <w:ilvl w:val="0"/>
          <w:numId w:val="12"/>
        </w:numPr>
      </w:pPr>
      <w:r>
        <w:t>document test input, specific test procedures, and outcomes.</w:t>
      </w:r>
    </w:p>
    <w:p w14:paraId="4E92FEDA" w14:textId="77777777" w:rsidR="009E63E3" w:rsidRDefault="009E63E3" w:rsidP="009E63E3">
      <w:pPr>
        <w:pStyle w:val="Paragraph"/>
        <w:numPr>
          <w:ilvl w:val="0"/>
          <w:numId w:val="12"/>
        </w:numPr>
      </w:pPr>
      <w:r>
        <w:t>establish test methods,</w:t>
      </w:r>
    </w:p>
    <w:p w14:paraId="7847C3D7" w14:textId="77777777" w:rsidR="009E63E3" w:rsidRDefault="009E63E3" w:rsidP="009E63E3">
      <w:pPr>
        <w:pStyle w:val="Paragraph"/>
        <w:numPr>
          <w:ilvl w:val="0"/>
          <w:numId w:val="12"/>
        </w:numPr>
      </w:pPr>
      <w:r>
        <w:t>explain the nature and extent of each test &gt;&gt;</w:t>
      </w:r>
    </w:p>
    <w:p w14:paraId="7430F65B" w14:textId="77777777" w:rsidR="009E63E3" w:rsidRDefault="009E63E3" w:rsidP="009E63E3">
      <w:pPr>
        <w:pStyle w:val="Paragraph"/>
      </w:pPr>
      <w:r>
        <w:t>&lt;&lt; for each test case, complete the following: &gt;&gt;</w:t>
      </w:r>
    </w:p>
    <w:p w14:paraId="1567E697" w14:textId="37431917" w:rsidR="009E63E3" w:rsidRDefault="009E63E3" w:rsidP="009E63E3">
      <w:pPr>
        <w:pStyle w:val="Heading2"/>
      </w:pPr>
      <w:bookmarkStart w:id="983" w:name="_Toc38505754"/>
      <w:r>
        <w:t xml:space="preserve">Test </w:t>
      </w:r>
      <w:r w:rsidR="00F12E72">
        <w:t>DBDup1</w:t>
      </w:r>
      <w:bookmarkEnd w:id="983"/>
      <w:del w:id="984" w:author="Torres, Andrea F" w:date="2020-04-23T01:44:00Z">
        <w:r w:rsidR="007C02F4" w:rsidDel="002E42DA">
          <w:delText>.1</w:delText>
        </w:r>
      </w:del>
    </w:p>
    <w:p w14:paraId="4E05E720" w14:textId="77777777" w:rsidR="009E63E3" w:rsidRDefault="009E63E3" w:rsidP="009E63E3"/>
    <w:p w14:paraId="1A3F260B" w14:textId="0A29EB8A" w:rsidR="00A9351E" w:rsidRPr="00B34944" w:rsidRDefault="009E63E3" w:rsidP="00A9351E">
      <w:r w:rsidRPr="00B34944">
        <w:rPr>
          <w:b/>
          <w:bCs/>
        </w:rPr>
        <w:t xml:space="preserve">Objective: </w:t>
      </w:r>
      <w:ins w:id="985" w:author="Torres, Andrea F" w:date="2020-04-23T02:44:00Z">
        <w:r w:rsidR="008E6304">
          <w:rPr>
            <w:b/>
          </w:rPr>
          <w:t>To determine if the duplicate option works as expected when there are no duplicates.</w:t>
        </w:r>
      </w:ins>
      <w:commentRangeStart w:id="986"/>
      <w:del w:id="987" w:author="Torres, Andrea F" w:date="2020-04-23T02:44:00Z">
        <w:r w:rsidR="00A9351E" w:rsidDel="008E6304">
          <w:delText xml:space="preserve">The goal of  </w:delText>
        </w:r>
        <w:r w:rsidR="00A9351E" w:rsidRPr="00B34944" w:rsidDel="008E6304">
          <w:delText xml:space="preserve">Test </w:delText>
        </w:r>
        <w:r w:rsidR="00A9351E" w:rsidDel="008E6304">
          <w:delText>03.1 is to make sure that when there are no duplicates then none of the rows are highlighted yellow.</w:delText>
        </w:r>
        <w:commentRangeEnd w:id="986"/>
        <w:r w:rsidR="00E057C9" w:rsidDel="008E6304">
          <w:rPr>
            <w:rStyle w:val="CommentReference"/>
          </w:rPr>
          <w:commentReference w:id="986"/>
        </w:r>
      </w:del>
    </w:p>
    <w:p w14:paraId="0681625D" w14:textId="77777777" w:rsidR="0036290B"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w:t>
      </w:r>
      <w:proofErr w:type="spellStart"/>
      <w:r w:rsidRPr="00B34944">
        <w:t>procedur</w:t>
      </w:r>
      <w:proofErr w:type="spellEnd"/>
    </w:p>
    <w:p w14:paraId="08917B9E" w14:textId="567CA2E0" w:rsidR="009E63E3" w:rsidRPr="00B34944" w:rsidRDefault="009E63E3" w:rsidP="009E63E3">
      <w:r w:rsidRPr="00B34944">
        <w:t>e tests, or a statement of resources needed for this test.&gt;&gt;</w:t>
      </w:r>
    </w:p>
    <w:p w14:paraId="50401C3D" w14:textId="77777777" w:rsidR="009E63E3" w:rsidRDefault="009E63E3" w:rsidP="009E63E3">
      <w:pPr>
        <w:sectPr w:rsidR="009E63E3" w:rsidSect="007072B7">
          <w:headerReference w:type="default" r:id="rId22"/>
          <w:footerReference w:type="default" r:id="rId23"/>
          <w:type w:val="continuous"/>
          <w:pgSz w:w="12240" w:h="15840" w:code="1"/>
          <w:pgMar w:top="1440" w:right="1440" w:bottom="1440" w:left="1800" w:header="720" w:footer="720" w:gutter="0"/>
          <w:pgNumType w:start="0"/>
          <w:cols w:space="720"/>
          <w:sectPrChange w:id="991" w:author="Torres, Andrea F" w:date="2020-04-23T03:40:00Z">
            <w:sectPr w:rsidR="009E63E3" w:rsidSect="007072B7">
              <w:pgMar w:top="1440" w:right="1440" w:bottom="1440" w:left="1800" w:header="720" w:footer="720" w:gutter="0"/>
              <w:pgNumType w:start="1"/>
            </w:sectPr>
          </w:sectPrChange>
        </w:sectPr>
      </w:pPr>
    </w:p>
    <w:p w14:paraId="468820B5"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6F5BA3B5"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280"/>
        <w:gridCol w:w="1231"/>
        <w:gridCol w:w="12"/>
        <w:gridCol w:w="504"/>
        <w:gridCol w:w="2173"/>
        <w:gridCol w:w="1807"/>
      </w:tblGrid>
      <w:tr w:rsidR="009E63E3" w14:paraId="087F26D1" w14:textId="77777777" w:rsidTr="002F4299">
        <w:trPr>
          <w:cantSplit/>
          <w:trHeight w:val="300"/>
        </w:trPr>
        <w:tc>
          <w:tcPr>
            <w:tcW w:w="4620" w:type="dxa"/>
            <w:gridSpan w:val="4"/>
          </w:tcPr>
          <w:p w14:paraId="29A43C6F" w14:textId="70A4DEBD" w:rsidR="009E63E3" w:rsidRDefault="009E63E3" w:rsidP="002F4299">
            <w:r>
              <w:t xml:space="preserve">Test No.: </w:t>
            </w:r>
            <w:r w:rsidR="00F12E72">
              <w:t>DBDup1</w:t>
            </w:r>
            <w:del w:id="992" w:author="Torres, Andrea F" w:date="2020-04-23T01:44:00Z">
              <w:r w:rsidR="007C02F4" w:rsidDel="002E42DA">
                <w:delText>.1</w:delText>
              </w:r>
            </w:del>
          </w:p>
        </w:tc>
        <w:tc>
          <w:tcPr>
            <w:tcW w:w="4596" w:type="dxa"/>
            <w:gridSpan w:val="3"/>
          </w:tcPr>
          <w:p w14:paraId="1CAF3489" w14:textId="59465381" w:rsidR="009E63E3" w:rsidRDefault="009E63E3" w:rsidP="002F4299">
            <w:r>
              <w:t>Current Status: Pending</w:t>
            </w:r>
          </w:p>
        </w:tc>
      </w:tr>
      <w:tr w:rsidR="009E63E3" w14:paraId="531AB44F" w14:textId="77777777" w:rsidTr="002F4299">
        <w:trPr>
          <w:cantSplit/>
          <w:trHeight w:val="300"/>
        </w:trPr>
        <w:tc>
          <w:tcPr>
            <w:tcW w:w="9216" w:type="dxa"/>
            <w:gridSpan w:val="7"/>
          </w:tcPr>
          <w:p w14:paraId="1100D880" w14:textId="55C12B3C" w:rsidR="009E63E3" w:rsidRPr="00E47986" w:rsidRDefault="009E63E3" w:rsidP="002F4299">
            <w:r w:rsidRPr="00E47986">
              <w:t xml:space="preserve">Test title:  </w:t>
            </w:r>
            <w:r w:rsidR="00A9351E">
              <w:t>Database Duplicate No Duplicates</w:t>
            </w:r>
          </w:p>
          <w:p w14:paraId="687E5F4B" w14:textId="77777777" w:rsidR="009E63E3" w:rsidRPr="00E47986" w:rsidRDefault="009E63E3" w:rsidP="002F4299"/>
        </w:tc>
      </w:tr>
      <w:tr w:rsidR="009E63E3" w14:paraId="488B14FF" w14:textId="77777777" w:rsidTr="002F4299">
        <w:trPr>
          <w:cantSplit/>
          <w:trHeight w:val="1070"/>
        </w:trPr>
        <w:tc>
          <w:tcPr>
            <w:tcW w:w="9216" w:type="dxa"/>
            <w:gridSpan w:val="7"/>
          </w:tcPr>
          <w:p w14:paraId="62288BE1" w14:textId="1F870D5F" w:rsidR="009E63E3" w:rsidRPr="00E47986" w:rsidRDefault="009E63E3" w:rsidP="00A9351E">
            <w:r w:rsidRPr="00E47986">
              <w:t>Testing approach:</w:t>
            </w:r>
            <w:r w:rsidR="00A9351E">
              <w:t xml:space="preserve"> For this test we will be using the </w:t>
            </w:r>
            <w:proofErr w:type="spellStart"/>
            <w:r w:rsidR="00111CB9">
              <w:t>Dup_DB_No_Dups_Table</w:t>
            </w:r>
            <w:proofErr w:type="spellEnd"/>
            <w:r w:rsidR="00111CB9">
              <w:t xml:space="preserve">, this will be done manually. To conduct this test first open the dbEdit.jar and then run </w:t>
            </w:r>
            <w:proofErr w:type="spellStart"/>
            <w:r w:rsidR="00111CB9">
              <w:t>Dup_DB</w:t>
            </w:r>
            <w:proofErr w:type="spellEnd"/>
            <w:r w:rsidR="00111CB9">
              <w:t xml:space="preserve"> file. </w:t>
            </w:r>
            <w:proofErr w:type="spellStart"/>
            <w:r w:rsidR="00111CB9">
              <w:t>No_Dups_Table</w:t>
            </w:r>
            <w:proofErr w:type="spellEnd"/>
            <w:r w:rsidR="00111CB9">
              <w:t xml:space="preserve">. This will open the </w:t>
            </w:r>
            <w:proofErr w:type="spellStart"/>
            <w:r w:rsidR="00111CB9">
              <w:t>No_Dups_Table</w:t>
            </w:r>
            <w:proofErr w:type="spellEnd"/>
            <w:r w:rsidR="00111CB9">
              <w:t xml:space="preserve">, it is </w:t>
            </w:r>
            <w:proofErr w:type="spellStart"/>
            <w:r w:rsidR="00111CB9">
              <w:t>observeable</w:t>
            </w:r>
            <w:proofErr w:type="spellEnd"/>
            <w:r w:rsidR="00111CB9">
              <w:t xml:space="preserve"> that there are no duplicates between any row.</w:t>
            </w:r>
          </w:p>
        </w:tc>
      </w:tr>
      <w:tr w:rsidR="009E63E3" w14:paraId="3A546124" w14:textId="77777777" w:rsidTr="002F4299">
        <w:trPr>
          <w:cantSplit/>
          <w:trHeight w:val="4130"/>
        </w:trPr>
        <w:tc>
          <w:tcPr>
            <w:tcW w:w="1008" w:type="dxa"/>
          </w:tcPr>
          <w:p w14:paraId="1AB167CF" w14:textId="77777777" w:rsidR="009E63E3" w:rsidRDefault="009E63E3" w:rsidP="002F4299">
            <w:r>
              <w:t>STEP</w:t>
            </w:r>
          </w:p>
          <w:p w14:paraId="22E83CA1" w14:textId="77777777" w:rsidR="009E63E3" w:rsidRDefault="009E63E3" w:rsidP="002F4299"/>
          <w:p w14:paraId="4C39074C" w14:textId="5BBFBF53" w:rsidR="00111CB9" w:rsidRDefault="00111CB9" w:rsidP="00111CB9">
            <w:r>
              <w:t>1</w:t>
            </w:r>
          </w:p>
          <w:p w14:paraId="661BB7EE" w14:textId="506C0B10" w:rsidR="00082C89" w:rsidRDefault="00082C89" w:rsidP="00111CB9"/>
          <w:p w14:paraId="5BF14A57" w14:textId="52BDCA2A" w:rsidR="00082C89" w:rsidRDefault="00082C89" w:rsidP="00111CB9"/>
          <w:p w14:paraId="56018FF0" w14:textId="77777777" w:rsidR="00082C89" w:rsidRDefault="00082C89" w:rsidP="00111CB9"/>
          <w:p w14:paraId="385050EC" w14:textId="77777777" w:rsidR="00111CB9" w:rsidRDefault="00111CB9" w:rsidP="00111CB9"/>
          <w:p w14:paraId="426AAA74" w14:textId="7C3D5056" w:rsidR="00111CB9" w:rsidRDefault="00111CB9" w:rsidP="00111CB9">
            <w:r>
              <w:t>2</w:t>
            </w:r>
          </w:p>
        </w:tc>
        <w:tc>
          <w:tcPr>
            <w:tcW w:w="2340" w:type="dxa"/>
          </w:tcPr>
          <w:p w14:paraId="111A064D" w14:textId="77777777" w:rsidR="009E63E3" w:rsidRDefault="009E63E3" w:rsidP="002F4299">
            <w:r>
              <w:t>OPERATOR ACTION</w:t>
            </w:r>
          </w:p>
          <w:p w14:paraId="2E706980" w14:textId="77777777" w:rsidR="009E63E3" w:rsidRDefault="009E63E3" w:rsidP="002F4299"/>
          <w:p w14:paraId="768A4DE6" w14:textId="77777777" w:rsidR="00111CB9" w:rsidRDefault="00111CB9" w:rsidP="002F4299">
            <w:r>
              <w:t xml:space="preserve">Run dbEdit.jar open </w:t>
            </w:r>
            <w:proofErr w:type="spellStart"/>
            <w:r>
              <w:t>Dup_DB</w:t>
            </w:r>
            <w:proofErr w:type="spellEnd"/>
            <w:r w:rsidR="00082C89">
              <w:t xml:space="preserve">, select </w:t>
            </w:r>
            <w:proofErr w:type="spellStart"/>
            <w:r w:rsidR="00082C89">
              <w:t>No_Dups_Table</w:t>
            </w:r>
            <w:proofErr w:type="spellEnd"/>
          </w:p>
          <w:p w14:paraId="28A1074B" w14:textId="77777777" w:rsidR="007C02F4" w:rsidRPr="007C02F4" w:rsidRDefault="007C02F4" w:rsidP="007C02F4"/>
          <w:p w14:paraId="0489BD8F" w14:textId="77777777" w:rsidR="007C02F4" w:rsidRDefault="007C02F4" w:rsidP="007C02F4"/>
          <w:p w14:paraId="298C2FD0" w14:textId="1B4DE2F6" w:rsidR="007C02F4" w:rsidRPr="007C02F4" w:rsidRDefault="007C02F4" w:rsidP="007C02F4">
            <w:r>
              <w:t xml:space="preserve">View the table </w:t>
            </w:r>
            <w:proofErr w:type="spellStart"/>
            <w:r>
              <w:t>makesure</w:t>
            </w:r>
            <w:proofErr w:type="spellEnd"/>
            <w:r>
              <w:t xml:space="preserve"> that no row is colored yellow.</w:t>
            </w:r>
          </w:p>
        </w:tc>
        <w:tc>
          <w:tcPr>
            <w:tcW w:w="1800" w:type="dxa"/>
            <w:gridSpan w:val="3"/>
          </w:tcPr>
          <w:p w14:paraId="02131003" w14:textId="77777777" w:rsidR="009E63E3" w:rsidRDefault="009E63E3" w:rsidP="002F4299">
            <w:r>
              <w:t>PURPOSE</w:t>
            </w:r>
          </w:p>
          <w:p w14:paraId="305A0793" w14:textId="77777777" w:rsidR="009E63E3" w:rsidRDefault="009E63E3" w:rsidP="002F4299"/>
          <w:p w14:paraId="66554937" w14:textId="77777777" w:rsidR="00082C89" w:rsidRDefault="00082C89" w:rsidP="002F4299">
            <w:r>
              <w:t>This step is to start the test properly.</w:t>
            </w:r>
          </w:p>
          <w:p w14:paraId="5D6AEFCF" w14:textId="77777777" w:rsidR="007C02F4" w:rsidRDefault="007C02F4" w:rsidP="002F4299"/>
          <w:p w14:paraId="1B3BA764" w14:textId="77777777" w:rsidR="007C02F4" w:rsidRDefault="007C02F4" w:rsidP="002F4299"/>
          <w:p w14:paraId="17E4C506" w14:textId="77777777" w:rsidR="007C02F4" w:rsidRDefault="007C02F4" w:rsidP="002F4299"/>
          <w:p w14:paraId="08E16CFF" w14:textId="2226CD6E" w:rsidR="007C02F4" w:rsidRDefault="007C02F4" w:rsidP="002F4299">
            <w:r>
              <w:t>To visually verify that the software did not mistakenly highlight a row.</w:t>
            </w:r>
          </w:p>
        </w:tc>
        <w:tc>
          <w:tcPr>
            <w:tcW w:w="2224" w:type="dxa"/>
          </w:tcPr>
          <w:p w14:paraId="4B1F2DE8" w14:textId="77777777" w:rsidR="009E63E3" w:rsidRDefault="009E63E3" w:rsidP="002F4299">
            <w:r>
              <w:t>EXEPCTED RESULTS</w:t>
            </w:r>
          </w:p>
          <w:p w14:paraId="0630EAC3" w14:textId="77777777" w:rsidR="009E63E3" w:rsidRDefault="009E63E3" w:rsidP="002F4299"/>
          <w:p w14:paraId="376CA9B7" w14:textId="77777777" w:rsidR="00082C89" w:rsidRDefault="00082C89" w:rsidP="002F4299">
            <w:proofErr w:type="spellStart"/>
            <w:r>
              <w:t>No_Dups_Table</w:t>
            </w:r>
            <w:proofErr w:type="spellEnd"/>
            <w:r>
              <w:t xml:space="preserve"> is opened. The table does not have any duplicate rows.</w:t>
            </w:r>
          </w:p>
          <w:p w14:paraId="46D83E99" w14:textId="77777777" w:rsidR="007C02F4" w:rsidRDefault="007C02F4" w:rsidP="002F4299"/>
          <w:p w14:paraId="1DAAE746" w14:textId="72E8F1A9" w:rsidR="007C02F4" w:rsidRDefault="007C02F4" w:rsidP="002F4299">
            <w:r>
              <w:t>No rows are highlighted yellow because the table does not have any duplicates.</w:t>
            </w:r>
          </w:p>
        </w:tc>
        <w:tc>
          <w:tcPr>
            <w:tcW w:w="1844" w:type="dxa"/>
          </w:tcPr>
          <w:p w14:paraId="40773741" w14:textId="77777777" w:rsidR="009E63E3" w:rsidRDefault="009E63E3" w:rsidP="002F4299">
            <w:r>
              <w:t>COMMENTS</w:t>
            </w:r>
          </w:p>
          <w:p w14:paraId="388F95C0" w14:textId="77777777" w:rsidR="009E63E3" w:rsidRDefault="009E63E3" w:rsidP="002F4299"/>
          <w:p w14:paraId="7770B81E" w14:textId="77777777" w:rsidR="009E63E3" w:rsidRDefault="009E63E3" w:rsidP="002F4299"/>
        </w:tc>
      </w:tr>
      <w:tr w:rsidR="009E63E3" w14:paraId="1D9F6F83" w14:textId="77777777" w:rsidTr="002F4299">
        <w:trPr>
          <w:trHeight w:val="1250"/>
        </w:trPr>
        <w:tc>
          <w:tcPr>
            <w:tcW w:w="9216" w:type="dxa"/>
            <w:gridSpan w:val="7"/>
            <w:tcBorders>
              <w:bottom w:val="single" w:sz="4" w:space="0" w:color="auto"/>
            </w:tcBorders>
          </w:tcPr>
          <w:p w14:paraId="521F80DD" w14:textId="77777777" w:rsidR="009E63E3" w:rsidRDefault="009E63E3" w:rsidP="002F4299">
            <w:r>
              <w:t>Concluding Remarks:</w:t>
            </w:r>
          </w:p>
        </w:tc>
      </w:tr>
      <w:tr w:rsidR="009E63E3" w14:paraId="12998164" w14:textId="77777777" w:rsidTr="002F4299">
        <w:trPr>
          <w:trHeight w:val="890"/>
        </w:trPr>
        <w:tc>
          <w:tcPr>
            <w:tcW w:w="4608" w:type="dxa"/>
            <w:gridSpan w:val="3"/>
          </w:tcPr>
          <w:p w14:paraId="0885A42C" w14:textId="77777777" w:rsidR="009E63E3" w:rsidRDefault="009E63E3" w:rsidP="002F4299">
            <w:commentRangeStart w:id="993"/>
            <w:r>
              <w:t xml:space="preserve">Testing Team: </w:t>
            </w:r>
          </w:p>
          <w:p w14:paraId="09F7EC94" w14:textId="79CE7280" w:rsidR="009E63E3" w:rsidRDefault="008925EB" w:rsidP="002F4299">
            <w:ins w:id="994" w:author="Torres, Andrea F" w:date="2020-04-23T02:24:00Z">
              <w:r>
                <w:t>Torres, Andrea | Pincus, Nicholas R.| De La Cruz, Julio</w:t>
              </w:r>
            </w:ins>
            <w:del w:id="995" w:author="Torres, Andrea F" w:date="2020-04-23T02:24:00Z">
              <w:r w:rsidR="009E63E3" w:rsidDel="008925EB">
                <w:delText>&lt;&lt; List members of testing team and lead &gt;&gt;</w:delText>
              </w:r>
            </w:del>
          </w:p>
        </w:tc>
        <w:tc>
          <w:tcPr>
            <w:tcW w:w="4608" w:type="dxa"/>
            <w:gridSpan w:val="4"/>
          </w:tcPr>
          <w:p w14:paraId="073B8CE9" w14:textId="77777777" w:rsidR="009E63E3" w:rsidRDefault="009E63E3" w:rsidP="002F4299">
            <w:r>
              <w:t>Date Completed:</w:t>
            </w:r>
            <w:commentRangeEnd w:id="993"/>
            <w:r w:rsidR="00E057C9">
              <w:rPr>
                <w:rStyle w:val="CommentReference"/>
              </w:rPr>
              <w:commentReference w:id="993"/>
            </w:r>
          </w:p>
        </w:tc>
      </w:tr>
    </w:tbl>
    <w:p w14:paraId="7BE923A5" w14:textId="5D8CC326" w:rsidR="007C02F4" w:rsidRDefault="007C02F4" w:rsidP="007C02F4">
      <w:pPr>
        <w:pStyle w:val="Heading2"/>
      </w:pPr>
      <w:r>
        <w:lastRenderedPageBreak/>
        <w:t xml:space="preserve">  </w:t>
      </w:r>
      <w:bookmarkStart w:id="996" w:name="_Toc38505755"/>
      <w:r>
        <w:t>Test DBDup</w:t>
      </w:r>
      <w:ins w:id="997" w:author="Torres, Andrea F" w:date="2020-04-23T01:44:00Z">
        <w:r w:rsidR="002E42DA">
          <w:t>2</w:t>
        </w:r>
      </w:ins>
      <w:bookmarkEnd w:id="996"/>
      <w:del w:id="998" w:author="Torres, Andrea F" w:date="2020-04-23T01:44:00Z">
        <w:r w:rsidDel="002E42DA">
          <w:delText>1.2</w:delText>
        </w:r>
      </w:del>
    </w:p>
    <w:p w14:paraId="3A0971F8" w14:textId="77777777" w:rsidR="007C02F4" w:rsidRDefault="007C02F4" w:rsidP="007C02F4"/>
    <w:p w14:paraId="176608D8" w14:textId="5B962770" w:rsidR="007C02F4" w:rsidRPr="00B34944" w:rsidRDefault="007C02F4" w:rsidP="007C02F4">
      <w:r w:rsidRPr="00B34944">
        <w:rPr>
          <w:b/>
          <w:bCs/>
        </w:rPr>
        <w:t xml:space="preserve">Objective: </w:t>
      </w:r>
      <w:ins w:id="999" w:author="Torres, Andrea F" w:date="2020-04-23T02:45:00Z">
        <w:r w:rsidR="008E6304">
          <w:rPr>
            <w:b/>
          </w:rPr>
          <w:t>To determine if the duplicate option works as expected when a new unique row is added.</w:t>
        </w:r>
      </w:ins>
      <w:commentRangeStart w:id="1000"/>
      <w:del w:id="1001" w:author="Torres, Andrea F" w:date="2020-04-23T02:45:00Z">
        <w:r w:rsidDel="008E6304">
          <w:delText xml:space="preserve">The goal of  </w:delText>
        </w:r>
        <w:r w:rsidRPr="00B34944" w:rsidDel="008E6304">
          <w:delText xml:space="preserve">Test </w:delText>
        </w:r>
        <w:r w:rsidDel="008E6304">
          <w:delText>03.2 is to make sure that when there are no duplicates then none of the rows are highlighted yellow when a nonduplicate row is added.</w:delText>
        </w:r>
        <w:commentRangeEnd w:id="1000"/>
        <w:r w:rsidR="00E057C9" w:rsidDel="008E6304">
          <w:rPr>
            <w:rStyle w:val="CommentReference"/>
          </w:rPr>
          <w:commentReference w:id="1000"/>
        </w:r>
      </w:del>
    </w:p>
    <w:p w14:paraId="406E0077" w14:textId="77777777" w:rsidR="007C02F4" w:rsidRPr="00B34944" w:rsidRDefault="007C02F4" w:rsidP="007C02F4">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7149F55" w14:textId="77777777" w:rsidR="007C02F4" w:rsidRDefault="007C02F4" w:rsidP="007C02F4">
      <w:pPr>
        <w:sectPr w:rsidR="007C02F4" w:rsidSect="007072B7">
          <w:headerReference w:type="default" r:id="rId24"/>
          <w:footerReference w:type="default" r:id="rId25"/>
          <w:type w:val="continuous"/>
          <w:pgSz w:w="12240" w:h="15840" w:code="1"/>
          <w:pgMar w:top="1440" w:right="1440" w:bottom="1440" w:left="1800" w:header="720" w:footer="720" w:gutter="0"/>
          <w:pgNumType w:start="0"/>
          <w:cols w:space="720"/>
          <w:sectPrChange w:id="1005" w:author="Torres, Andrea F" w:date="2020-04-23T03:40:00Z">
            <w:sectPr w:rsidR="007C02F4" w:rsidSect="007072B7">
              <w:pgMar w:top="1440" w:right="1440" w:bottom="1440" w:left="1800" w:header="720" w:footer="720" w:gutter="0"/>
              <w:pgNumType w:start="1"/>
            </w:sectPr>
          </w:sectPrChange>
        </w:sectPr>
      </w:pPr>
    </w:p>
    <w:p w14:paraId="4D31725E" w14:textId="77777777" w:rsidR="007C02F4" w:rsidRDefault="007C02F4" w:rsidP="007C02F4">
      <w:pPr>
        <w:pStyle w:val="Paragraph"/>
        <w:sectPr w:rsidR="007C02F4">
          <w:type w:val="continuous"/>
          <w:pgSz w:w="12240" w:h="15840" w:code="1"/>
          <w:pgMar w:top="1440" w:right="1440" w:bottom="1440" w:left="1800" w:header="720" w:footer="720" w:gutter="0"/>
          <w:cols w:space="720"/>
        </w:sectPr>
      </w:pPr>
    </w:p>
    <w:p w14:paraId="7CFD6EF7" w14:textId="77777777" w:rsidR="007C02F4" w:rsidRDefault="007C02F4" w:rsidP="007C02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280"/>
        <w:gridCol w:w="1231"/>
        <w:gridCol w:w="12"/>
        <w:gridCol w:w="504"/>
        <w:gridCol w:w="2173"/>
        <w:gridCol w:w="1807"/>
      </w:tblGrid>
      <w:tr w:rsidR="007C02F4" w14:paraId="58721E0E" w14:textId="77777777" w:rsidTr="0036290B">
        <w:trPr>
          <w:cantSplit/>
          <w:trHeight w:val="300"/>
        </w:trPr>
        <w:tc>
          <w:tcPr>
            <w:tcW w:w="4620" w:type="dxa"/>
            <w:gridSpan w:val="4"/>
          </w:tcPr>
          <w:p w14:paraId="2196EC5F" w14:textId="7C2762A4" w:rsidR="007C02F4" w:rsidRDefault="007C02F4" w:rsidP="0036290B">
            <w:r>
              <w:t>Test No.: DBDup</w:t>
            </w:r>
            <w:ins w:id="1006" w:author="Torres, Andrea F" w:date="2020-04-23T01:45:00Z">
              <w:r w:rsidR="002E42DA">
                <w:t>2</w:t>
              </w:r>
            </w:ins>
            <w:del w:id="1007" w:author="Torres, Andrea F" w:date="2020-04-23T01:44:00Z">
              <w:r w:rsidDel="002E42DA">
                <w:delText>1</w:delText>
              </w:r>
            </w:del>
          </w:p>
        </w:tc>
        <w:tc>
          <w:tcPr>
            <w:tcW w:w="4596" w:type="dxa"/>
            <w:gridSpan w:val="3"/>
          </w:tcPr>
          <w:p w14:paraId="35F6CF0E" w14:textId="77777777" w:rsidR="007C02F4" w:rsidRDefault="007C02F4" w:rsidP="0036290B">
            <w:r>
              <w:t>Current Status: Pending</w:t>
            </w:r>
          </w:p>
        </w:tc>
      </w:tr>
      <w:tr w:rsidR="007C02F4" w14:paraId="42133BF0" w14:textId="77777777" w:rsidTr="0036290B">
        <w:trPr>
          <w:cantSplit/>
          <w:trHeight w:val="300"/>
        </w:trPr>
        <w:tc>
          <w:tcPr>
            <w:tcW w:w="9216" w:type="dxa"/>
            <w:gridSpan w:val="7"/>
          </w:tcPr>
          <w:p w14:paraId="2CF7F45A" w14:textId="7FD09209" w:rsidR="007C02F4" w:rsidRPr="00E47986" w:rsidRDefault="007C02F4" w:rsidP="0036290B">
            <w:r w:rsidRPr="00E47986">
              <w:t xml:space="preserve">Test title:  </w:t>
            </w:r>
            <w:r>
              <w:t>Database Duplicate No Duplicates add a row that is not a duplicate.</w:t>
            </w:r>
          </w:p>
          <w:p w14:paraId="3F65DE70" w14:textId="77777777" w:rsidR="007C02F4" w:rsidRPr="00E47986" w:rsidRDefault="007C02F4" w:rsidP="0036290B"/>
        </w:tc>
      </w:tr>
      <w:tr w:rsidR="007C02F4" w14:paraId="5507AC3D" w14:textId="77777777" w:rsidTr="0036290B">
        <w:trPr>
          <w:cantSplit/>
          <w:trHeight w:val="1070"/>
        </w:trPr>
        <w:tc>
          <w:tcPr>
            <w:tcW w:w="9216" w:type="dxa"/>
            <w:gridSpan w:val="7"/>
          </w:tcPr>
          <w:p w14:paraId="76EF4A70" w14:textId="3F6922CD" w:rsidR="007C02F4" w:rsidRPr="00E47986" w:rsidRDefault="007C02F4" w:rsidP="0036290B">
            <w:r w:rsidRPr="00E47986">
              <w:t>Testing approach:</w:t>
            </w:r>
            <w:r>
              <w:t xml:space="preserve"> For this test we will be using the </w:t>
            </w:r>
            <w:proofErr w:type="spellStart"/>
            <w:r>
              <w:t>Dup_DB_No_Dups_Table</w:t>
            </w:r>
            <w:proofErr w:type="spellEnd"/>
            <w:r>
              <w:t xml:space="preserve">, this will be done manually. To conduct this test first open the dbEdit.jar and then run </w:t>
            </w:r>
            <w:proofErr w:type="spellStart"/>
            <w:r>
              <w:t>Dup_DB</w:t>
            </w:r>
            <w:proofErr w:type="spellEnd"/>
            <w:r>
              <w:t xml:space="preserve"> file. </w:t>
            </w:r>
            <w:proofErr w:type="spellStart"/>
            <w:r>
              <w:t>No_Dups_Table</w:t>
            </w:r>
            <w:proofErr w:type="spellEnd"/>
            <w:r>
              <w:t xml:space="preserve">. This will open the </w:t>
            </w:r>
            <w:proofErr w:type="spellStart"/>
            <w:r>
              <w:t>No_Dups_Table</w:t>
            </w:r>
            <w:proofErr w:type="spellEnd"/>
            <w:r>
              <w:t xml:space="preserve">, it is </w:t>
            </w:r>
            <w:r w:rsidR="00613BA9">
              <w:t>observable</w:t>
            </w:r>
            <w:r>
              <w:t xml:space="preserve"> that there are no duplicates between any row.</w:t>
            </w:r>
            <w:r w:rsidR="00D76932">
              <w:t xml:space="preserve"> The tester will manually add a row that does not have a duplicate.</w:t>
            </w:r>
            <w:r w:rsidR="00613BA9">
              <w:t xml:space="preserve"> The table has 3 columns if something was to go wrong when inputting new </w:t>
            </w:r>
            <w:proofErr w:type="gramStart"/>
            <w:r w:rsidR="00613BA9">
              <w:t>information</w:t>
            </w:r>
            <w:proofErr w:type="gramEnd"/>
            <w:r w:rsidR="00613BA9">
              <w:t xml:space="preserve"> it should not fail in the first middle or last columns. After each </w:t>
            </w:r>
            <w:proofErr w:type="gramStart"/>
            <w:r w:rsidR="00613BA9">
              <w:t>entry</w:t>
            </w:r>
            <w:proofErr w:type="gramEnd"/>
            <w:r w:rsidR="00613BA9">
              <w:t xml:space="preserve"> the row should still be unique and there should be no yellow highlighting because all the rows are unique and not duplicates of each other.</w:t>
            </w:r>
          </w:p>
        </w:tc>
      </w:tr>
      <w:tr w:rsidR="007C02F4" w14:paraId="6924B781" w14:textId="77777777" w:rsidTr="0036290B">
        <w:trPr>
          <w:cantSplit/>
          <w:trHeight w:val="4130"/>
        </w:trPr>
        <w:tc>
          <w:tcPr>
            <w:tcW w:w="1008" w:type="dxa"/>
          </w:tcPr>
          <w:p w14:paraId="22677C40" w14:textId="77777777" w:rsidR="007C02F4" w:rsidRDefault="007C02F4" w:rsidP="0036290B">
            <w:r>
              <w:t>STEP</w:t>
            </w:r>
          </w:p>
          <w:p w14:paraId="77165FCA" w14:textId="77777777" w:rsidR="007C02F4" w:rsidRDefault="007C02F4" w:rsidP="0036290B"/>
          <w:p w14:paraId="3065BF98" w14:textId="77777777" w:rsidR="007C02F4" w:rsidRDefault="007C02F4" w:rsidP="0036290B">
            <w:r>
              <w:t>1</w:t>
            </w:r>
          </w:p>
          <w:p w14:paraId="4A7403C2" w14:textId="77777777" w:rsidR="007C02F4" w:rsidRDefault="007C02F4" w:rsidP="0036290B"/>
          <w:p w14:paraId="5FC105A3" w14:textId="77777777" w:rsidR="007C02F4" w:rsidRDefault="007C02F4" w:rsidP="0036290B"/>
          <w:p w14:paraId="0B022818" w14:textId="77777777" w:rsidR="007C02F4" w:rsidRDefault="007C02F4" w:rsidP="0036290B"/>
          <w:p w14:paraId="6CC8C714" w14:textId="77777777" w:rsidR="007C02F4" w:rsidRDefault="007C02F4" w:rsidP="0036290B"/>
          <w:p w14:paraId="6F07925E" w14:textId="77777777" w:rsidR="007C02F4" w:rsidRDefault="007C02F4" w:rsidP="0036290B">
            <w:r>
              <w:t>2</w:t>
            </w:r>
          </w:p>
          <w:p w14:paraId="278FB572" w14:textId="77777777" w:rsidR="00D76932" w:rsidRDefault="00D76932" w:rsidP="0036290B"/>
          <w:p w14:paraId="1817B41C" w14:textId="77777777" w:rsidR="00D76932" w:rsidRDefault="00D76932" w:rsidP="0036290B"/>
          <w:p w14:paraId="2A68043A" w14:textId="77777777" w:rsidR="00D76932" w:rsidRDefault="00D76932" w:rsidP="0036290B"/>
          <w:p w14:paraId="11D359BF" w14:textId="77777777" w:rsidR="00D76932" w:rsidRDefault="00D76932" w:rsidP="0036290B"/>
          <w:p w14:paraId="027A6155" w14:textId="77777777" w:rsidR="00D76932" w:rsidRDefault="00D76932" w:rsidP="0036290B">
            <w:r>
              <w:t>3</w:t>
            </w:r>
          </w:p>
          <w:p w14:paraId="65D0808A" w14:textId="71E29D74" w:rsidR="00D76932" w:rsidRDefault="00D76932" w:rsidP="0036290B"/>
          <w:p w14:paraId="1DBF5132" w14:textId="77777777" w:rsidR="00D76932" w:rsidRDefault="00D76932" w:rsidP="0036290B"/>
          <w:p w14:paraId="533F235B" w14:textId="77777777" w:rsidR="00D76932" w:rsidRDefault="00D76932" w:rsidP="0036290B"/>
          <w:p w14:paraId="7A4C1CF4" w14:textId="77777777" w:rsidR="00D76932" w:rsidRDefault="00D76932" w:rsidP="0036290B"/>
          <w:p w14:paraId="1A832876" w14:textId="77777777" w:rsidR="00D76932" w:rsidRDefault="00D76932" w:rsidP="0036290B">
            <w:r>
              <w:t>4</w:t>
            </w:r>
          </w:p>
          <w:p w14:paraId="78F21871" w14:textId="77777777" w:rsidR="00D76932" w:rsidRDefault="00D76932" w:rsidP="0036290B"/>
          <w:p w14:paraId="00DE331F" w14:textId="77777777" w:rsidR="00D76932" w:rsidRDefault="00D76932" w:rsidP="0036290B"/>
          <w:p w14:paraId="4B891CFD" w14:textId="77777777" w:rsidR="00D76932" w:rsidRDefault="00D76932" w:rsidP="0036290B"/>
          <w:p w14:paraId="595B9C45" w14:textId="77777777" w:rsidR="00D76932" w:rsidRDefault="00D76932" w:rsidP="0036290B">
            <w:r>
              <w:t>5</w:t>
            </w:r>
          </w:p>
          <w:p w14:paraId="144B3EC8" w14:textId="77777777" w:rsidR="00D76932" w:rsidRDefault="00D76932" w:rsidP="0036290B"/>
          <w:p w14:paraId="0D6CCE98" w14:textId="77777777" w:rsidR="00D76932" w:rsidRDefault="00D76932" w:rsidP="0036290B"/>
          <w:p w14:paraId="4E67EEC8" w14:textId="77777777" w:rsidR="00D76932" w:rsidRDefault="00D76932" w:rsidP="0036290B"/>
          <w:p w14:paraId="6D8A4A77" w14:textId="04403FF5" w:rsidR="00D76932" w:rsidRDefault="00D76932" w:rsidP="0036290B">
            <w:r>
              <w:t>6</w:t>
            </w:r>
          </w:p>
        </w:tc>
        <w:tc>
          <w:tcPr>
            <w:tcW w:w="2340" w:type="dxa"/>
          </w:tcPr>
          <w:p w14:paraId="6D57AF57" w14:textId="77777777" w:rsidR="007C02F4" w:rsidRDefault="007C02F4" w:rsidP="0036290B">
            <w:r>
              <w:t>OPERATOR ACTION</w:t>
            </w:r>
          </w:p>
          <w:p w14:paraId="57EE7D09" w14:textId="77777777" w:rsidR="007C02F4" w:rsidRDefault="007C02F4" w:rsidP="0036290B"/>
          <w:p w14:paraId="733FB9C7" w14:textId="77777777" w:rsidR="007C02F4" w:rsidRDefault="007C02F4" w:rsidP="0036290B">
            <w:r>
              <w:t xml:space="preserve">Run dbEdit.jar open </w:t>
            </w:r>
            <w:proofErr w:type="spellStart"/>
            <w:r>
              <w:t>Dup_DB</w:t>
            </w:r>
            <w:proofErr w:type="spellEnd"/>
            <w:r>
              <w:t xml:space="preserve">, select </w:t>
            </w:r>
            <w:proofErr w:type="spellStart"/>
            <w:r>
              <w:t>No_Dups_Table</w:t>
            </w:r>
            <w:proofErr w:type="spellEnd"/>
          </w:p>
          <w:p w14:paraId="6EC6FCA1" w14:textId="77777777" w:rsidR="007C02F4" w:rsidRPr="007C02F4" w:rsidRDefault="007C02F4" w:rsidP="0036290B"/>
          <w:p w14:paraId="62D697B5" w14:textId="77777777" w:rsidR="007C02F4" w:rsidRDefault="007C02F4" w:rsidP="0036290B"/>
          <w:p w14:paraId="0BD725E1" w14:textId="1D91D111" w:rsidR="007C02F4" w:rsidRDefault="007C02F4" w:rsidP="0036290B">
            <w:r>
              <w:t>View the table make</w:t>
            </w:r>
            <w:r w:rsidR="00D76932">
              <w:t xml:space="preserve"> </w:t>
            </w:r>
            <w:r>
              <w:t>sure that no row is colored yellow.</w:t>
            </w:r>
          </w:p>
          <w:p w14:paraId="1ED41BD7" w14:textId="77777777" w:rsidR="00D76932" w:rsidRDefault="00D76932" w:rsidP="0036290B"/>
          <w:p w14:paraId="1A0A928F" w14:textId="77777777" w:rsidR="00D76932" w:rsidRDefault="00D76932" w:rsidP="0036290B"/>
          <w:p w14:paraId="6DD29155" w14:textId="77777777" w:rsidR="00D76932" w:rsidRDefault="00D76932" w:rsidP="0036290B">
            <w:r>
              <w:t>Select “Edit” from the top tool bar. Select “Insert Row” from the dropdown menu.</w:t>
            </w:r>
          </w:p>
          <w:p w14:paraId="22124DD0" w14:textId="77777777" w:rsidR="00D76932" w:rsidRDefault="00D76932" w:rsidP="0036290B"/>
          <w:p w14:paraId="2DBFBA84" w14:textId="5297F6CB" w:rsidR="00D76932" w:rsidRDefault="00D76932" w:rsidP="0036290B">
            <w:r>
              <w:t>Populate the first column “First Name” with “Jane”.</w:t>
            </w:r>
          </w:p>
          <w:p w14:paraId="0C08F873" w14:textId="77777777" w:rsidR="00D76932" w:rsidRDefault="00D76932" w:rsidP="0036290B"/>
          <w:p w14:paraId="023107AB" w14:textId="77777777" w:rsidR="00D76932" w:rsidRDefault="00D76932" w:rsidP="0036290B"/>
          <w:p w14:paraId="1839140E" w14:textId="77777777" w:rsidR="00D76932" w:rsidRDefault="00D76932" w:rsidP="0036290B">
            <w:r>
              <w:t>Populate the second column “Last Name” with “Doe”.</w:t>
            </w:r>
          </w:p>
          <w:p w14:paraId="39BAAF51" w14:textId="77777777" w:rsidR="00D76932" w:rsidRDefault="00D76932" w:rsidP="0036290B"/>
          <w:p w14:paraId="5D86F842" w14:textId="3CB8800C" w:rsidR="00D76932" w:rsidRPr="007C02F4" w:rsidRDefault="00D76932" w:rsidP="0036290B">
            <w:r>
              <w:t>Populate the third column “</w:t>
            </w:r>
            <w:r w:rsidR="004A26A4">
              <w:t>Age” with 37</w:t>
            </w:r>
          </w:p>
        </w:tc>
        <w:tc>
          <w:tcPr>
            <w:tcW w:w="1800" w:type="dxa"/>
            <w:gridSpan w:val="3"/>
          </w:tcPr>
          <w:p w14:paraId="1DEEDF55" w14:textId="77777777" w:rsidR="007C02F4" w:rsidRDefault="007C02F4" w:rsidP="0036290B">
            <w:r>
              <w:t>PURPOSE</w:t>
            </w:r>
          </w:p>
          <w:p w14:paraId="6FFA942C" w14:textId="77777777" w:rsidR="007C02F4" w:rsidRDefault="007C02F4" w:rsidP="0036290B"/>
          <w:p w14:paraId="7B134315" w14:textId="77777777" w:rsidR="007C02F4" w:rsidRDefault="007C02F4" w:rsidP="0036290B">
            <w:r>
              <w:t>This step is to start the test properly.</w:t>
            </w:r>
          </w:p>
          <w:p w14:paraId="2D017A6F" w14:textId="77777777" w:rsidR="007C02F4" w:rsidRDefault="007C02F4" w:rsidP="0036290B"/>
          <w:p w14:paraId="2CC2CD44" w14:textId="77777777" w:rsidR="007C02F4" w:rsidRDefault="007C02F4" w:rsidP="0036290B"/>
          <w:p w14:paraId="4849747B" w14:textId="77777777" w:rsidR="007C02F4" w:rsidRDefault="007C02F4" w:rsidP="0036290B"/>
          <w:p w14:paraId="5F19912E" w14:textId="77777777" w:rsidR="007C02F4" w:rsidRDefault="007C02F4" w:rsidP="0036290B">
            <w:r>
              <w:t>To visually verify that the software did not mistakenly highlight a row.</w:t>
            </w:r>
          </w:p>
          <w:p w14:paraId="1EB23792" w14:textId="77777777" w:rsidR="00D76932" w:rsidRDefault="00D76932" w:rsidP="0036290B"/>
          <w:p w14:paraId="4D7FC7AA" w14:textId="77777777" w:rsidR="00D76932" w:rsidRDefault="00D76932" w:rsidP="0036290B">
            <w:r>
              <w:t xml:space="preserve">To create a new empty row to later in the </w:t>
            </w:r>
            <w:proofErr w:type="gramStart"/>
            <w:r>
              <w:t>test</w:t>
            </w:r>
            <w:proofErr w:type="gramEnd"/>
            <w:r>
              <w:t xml:space="preserve"> populate.</w:t>
            </w:r>
          </w:p>
          <w:p w14:paraId="52944EC0" w14:textId="77777777" w:rsidR="00D76932" w:rsidRDefault="00D76932" w:rsidP="0036290B"/>
          <w:p w14:paraId="2E985FDF" w14:textId="77777777" w:rsidR="00D76932" w:rsidRDefault="00D76932" w:rsidP="0036290B"/>
          <w:p w14:paraId="729F0C55" w14:textId="77777777" w:rsidR="00D76932" w:rsidRDefault="00D76932" w:rsidP="0036290B">
            <w:r>
              <w:t>To populate the first cell in the new row.</w:t>
            </w:r>
          </w:p>
          <w:p w14:paraId="20293AEF" w14:textId="77777777" w:rsidR="00D76932" w:rsidRDefault="00D76932" w:rsidP="0036290B"/>
          <w:p w14:paraId="0121F04A" w14:textId="77777777" w:rsidR="00D76932" w:rsidRDefault="00D76932" w:rsidP="0036290B">
            <w:r>
              <w:t>To populate the middle cell in the new row.</w:t>
            </w:r>
          </w:p>
          <w:p w14:paraId="796011D2" w14:textId="77777777" w:rsidR="004A26A4" w:rsidRDefault="004A26A4" w:rsidP="0036290B"/>
          <w:p w14:paraId="4506772A" w14:textId="16ECBC43" w:rsidR="004A26A4" w:rsidRDefault="004A26A4" w:rsidP="0036290B">
            <w:r>
              <w:t>To populate the last cell in the new row.</w:t>
            </w:r>
          </w:p>
        </w:tc>
        <w:tc>
          <w:tcPr>
            <w:tcW w:w="2224" w:type="dxa"/>
          </w:tcPr>
          <w:p w14:paraId="24164FFD" w14:textId="77777777" w:rsidR="007C02F4" w:rsidRDefault="007C02F4" w:rsidP="0036290B">
            <w:r>
              <w:t>EXEPCTED RESULTS</w:t>
            </w:r>
          </w:p>
          <w:p w14:paraId="07076C90" w14:textId="77777777" w:rsidR="007C02F4" w:rsidRDefault="007C02F4" w:rsidP="0036290B"/>
          <w:p w14:paraId="42DC8703" w14:textId="77777777" w:rsidR="007C02F4" w:rsidRDefault="007C02F4" w:rsidP="0036290B">
            <w:proofErr w:type="spellStart"/>
            <w:r>
              <w:t>No_Dups_Table</w:t>
            </w:r>
            <w:proofErr w:type="spellEnd"/>
            <w:r>
              <w:t xml:space="preserve"> is opened. The table does not have any duplicate rows.</w:t>
            </w:r>
          </w:p>
          <w:p w14:paraId="2134487F" w14:textId="77777777" w:rsidR="007C02F4" w:rsidRDefault="007C02F4" w:rsidP="0036290B"/>
          <w:p w14:paraId="7AAA793D" w14:textId="77777777" w:rsidR="007C02F4" w:rsidRDefault="007C02F4" w:rsidP="0036290B">
            <w:r>
              <w:t>No rows are highlighted yellow because the table does not have any duplicates.</w:t>
            </w:r>
          </w:p>
          <w:p w14:paraId="2F6C425C" w14:textId="77777777" w:rsidR="00D76932" w:rsidRDefault="00D76932" w:rsidP="0036290B"/>
          <w:p w14:paraId="6358812A" w14:textId="77777777" w:rsidR="00D76932" w:rsidRDefault="00D76932" w:rsidP="0036290B">
            <w:r>
              <w:t>A new row is added, the row is not highlighted yellow because the empty row is unique.</w:t>
            </w:r>
          </w:p>
          <w:p w14:paraId="61F7CB53" w14:textId="77777777" w:rsidR="00D76932" w:rsidRDefault="00D76932" w:rsidP="0036290B"/>
          <w:p w14:paraId="48096214" w14:textId="71B42CC1" w:rsidR="00D76932" w:rsidRDefault="00D76932" w:rsidP="0036290B">
            <w:r>
              <w:t>The row is still unique no row is highlighted yellow.</w:t>
            </w:r>
          </w:p>
          <w:p w14:paraId="2825D776" w14:textId="4EC79146" w:rsidR="00D76932" w:rsidRDefault="00D76932" w:rsidP="0036290B"/>
          <w:p w14:paraId="7B7546EC" w14:textId="671DDF5E" w:rsidR="00D76932" w:rsidRDefault="00D76932" w:rsidP="0036290B">
            <w:r>
              <w:t>The row is still unique no row is highlighted yellow.</w:t>
            </w:r>
          </w:p>
          <w:p w14:paraId="65475F78" w14:textId="77777777" w:rsidR="00D76932" w:rsidRDefault="00D76932" w:rsidP="0036290B"/>
          <w:p w14:paraId="24401C47" w14:textId="48FC401F" w:rsidR="00D76932" w:rsidRDefault="004A26A4" w:rsidP="0036290B">
            <w:r>
              <w:t>The row is still unique no row is highlighted yellow.</w:t>
            </w:r>
          </w:p>
          <w:p w14:paraId="6DCDF1C5" w14:textId="7E267414" w:rsidR="00D76932" w:rsidRDefault="00D76932" w:rsidP="0036290B"/>
        </w:tc>
        <w:tc>
          <w:tcPr>
            <w:tcW w:w="1844" w:type="dxa"/>
          </w:tcPr>
          <w:p w14:paraId="10C11745" w14:textId="77777777" w:rsidR="007C02F4" w:rsidRDefault="007C02F4" w:rsidP="0036290B">
            <w:r>
              <w:t>COMMENTS</w:t>
            </w:r>
          </w:p>
          <w:p w14:paraId="5AA6598D" w14:textId="77777777" w:rsidR="007C02F4" w:rsidRDefault="007C02F4" w:rsidP="0036290B"/>
          <w:p w14:paraId="3AC66BDC" w14:textId="77777777" w:rsidR="007C02F4" w:rsidRDefault="007C02F4" w:rsidP="0036290B"/>
        </w:tc>
      </w:tr>
      <w:tr w:rsidR="007C02F4" w14:paraId="6F618723" w14:textId="77777777" w:rsidTr="0036290B">
        <w:trPr>
          <w:trHeight w:val="1250"/>
        </w:trPr>
        <w:tc>
          <w:tcPr>
            <w:tcW w:w="9216" w:type="dxa"/>
            <w:gridSpan w:val="7"/>
            <w:tcBorders>
              <w:bottom w:val="single" w:sz="4" w:space="0" w:color="auto"/>
            </w:tcBorders>
          </w:tcPr>
          <w:p w14:paraId="40A0AEDF" w14:textId="77777777" w:rsidR="007C02F4" w:rsidRDefault="007C02F4" w:rsidP="0036290B">
            <w:r>
              <w:t>Concluding Remarks:</w:t>
            </w:r>
          </w:p>
        </w:tc>
      </w:tr>
      <w:tr w:rsidR="007C02F4" w14:paraId="1B2E1CF9" w14:textId="77777777" w:rsidTr="0036290B">
        <w:trPr>
          <w:trHeight w:val="890"/>
        </w:trPr>
        <w:tc>
          <w:tcPr>
            <w:tcW w:w="4608" w:type="dxa"/>
            <w:gridSpan w:val="3"/>
          </w:tcPr>
          <w:p w14:paraId="0B8A39A9" w14:textId="77777777" w:rsidR="007C02F4" w:rsidRDefault="007C02F4" w:rsidP="0036290B">
            <w:r>
              <w:lastRenderedPageBreak/>
              <w:t xml:space="preserve">Testing Team: </w:t>
            </w:r>
          </w:p>
          <w:p w14:paraId="50D2CA41" w14:textId="58FF16ED" w:rsidR="007C02F4" w:rsidRDefault="008925EB" w:rsidP="0036290B">
            <w:ins w:id="1008" w:author="Torres, Andrea F" w:date="2020-04-23T02:25:00Z">
              <w:r>
                <w:t>Torres, Andrea | Pincus, Nicholas R.| De La Cruz, Julio</w:t>
              </w:r>
            </w:ins>
            <w:del w:id="1009" w:author="Torres, Andrea F" w:date="2020-04-23T02:25:00Z">
              <w:r w:rsidR="007C02F4" w:rsidDel="008925EB">
                <w:delText>&lt;&lt; List members of testing team and lead &gt;&gt;</w:delText>
              </w:r>
            </w:del>
          </w:p>
        </w:tc>
        <w:tc>
          <w:tcPr>
            <w:tcW w:w="4608" w:type="dxa"/>
            <w:gridSpan w:val="4"/>
          </w:tcPr>
          <w:p w14:paraId="6FC6184C" w14:textId="77777777" w:rsidR="007C02F4" w:rsidRDefault="007C02F4" w:rsidP="0036290B">
            <w:r>
              <w:t>Date Completed:</w:t>
            </w:r>
          </w:p>
          <w:p w14:paraId="7BBB8F27" w14:textId="77777777" w:rsidR="004326F2" w:rsidRDefault="004326F2" w:rsidP="0036290B"/>
          <w:p w14:paraId="0A2ACC19" w14:textId="6CBFCCCF" w:rsidR="004326F2" w:rsidRDefault="004326F2" w:rsidP="0036290B"/>
          <w:p w14:paraId="15210CA6" w14:textId="2FEF0210" w:rsidR="004326F2" w:rsidRDefault="004326F2" w:rsidP="0036290B"/>
          <w:p w14:paraId="7F2EFDC5" w14:textId="77777777" w:rsidR="004326F2" w:rsidRDefault="004326F2" w:rsidP="0036290B"/>
          <w:p w14:paraId="41A612DA" w14:textId="656FB976" w:rsidR="004326F2" w:rsidRDefault="004326F2" w:rsidP="0036290B"/>
        </w:tc>
      </w:tr>
    </w:tbl>
    <w:p w14:paraId="19FFB776" w14:textId="0E00259E" w:rsidR="004326F2" w:rsidRDefault="004326F2" w:rsidP="004326F2">
      <w:pPr>
        <w:pStyle w:val="Heading2"/>
      </w:pPr>
      <w:bookmarkStart w:id="1010" w:name="_Toc38505756"/>
      <w:r>
        <w:t>Test DBDup</w:t>
      </w:r>
      <w:ins w:id="1011" w:author="Torres, Andrea F" w:date="2020-04-23T01:45:00Z">
        <w:r w:rsidR="002E42DA">
          <w:t>3</w:t>
        </w:r>
      </w:ins>
      <w:bookmarkEnd w:id="1010"/>
      <w:del w:id="1012" w:author="Torres, Andrea F" w:date="2020-04-23T01:45:00Z">
        <w:r w:rsidDel="002E42DA">
          <w:delText>1.3</w:delText>
        </w:r>
      </w:del>
    </w:p>
    <w:p w14:paraId="022DFB05" w14:textId="77777777" w:rsidR="004326F2" w:rsidRDefault="004326F2" w:rsidP="004326F2"/>
    <w:p w14:paraId="3903976E" w14:textId="774FD8D9" w:rsidR="004326F2" w:rsidRPr="008E6304" w:rsidRDefault="004326F2" w:rsidP="004326F2">
      <w:pPr>
        <w:rPr>
          <w:b/>
          <w:rPrChange w:id="1013" w:author="Torres, Andrea F" w:date="2020-04-23T02:45:00Z">
            <w:rPr/>
          </w:rPrChange>
        </w:rPr>
      </w:pPr>
      <w:r w:rsidRPr="00B34944">
        <w:rPr>
          <w:b/>
          <w:bCs/>
        </w:rPr>
        <w:t xml:space="preserve">Objective: </w:t>
      </w:r>
      <w:ins w:id="1014" w:author="Torres, Andrea F" w:date="2020-04-23T02:45:00Z">
        <w:r w:rsidR="008E6304">
          <w:rPr>
            <w:b/>
          </w:rPr>
          <w:t>To determine if the duplicate option works as expected when a new duplicate row is added.</w:t>
        </w:r>
      </w:ins>
      <w:del w:id="1015" w:author="Torres, Andrea F" w:date="2020-04-23T02:45:00Z">
        <w:r w:rsidDel="008E6304">
          <w:delText xml:space="preserve">The goal of  </w:delText>
        </w:r>
        <w:r w:rsidRPr="00B34944" w:rsidDel="008E6304">
          <w:delText xml:space="preserve">Test </w:delText>
        </w:r>
        <w:r w:rsidDel="008E6304">
          <w:delText>03.3 is to make sure that when there are no duplicates then none of the rows are highlighted yellow. In This test we will add a row that will become a duplicate.</w:delText>
        </w:r>
      </w:del>
    </w:p>
    <w:p w14:paraId="59D51BAC" w14:textId="77777777" w:rsidR="004326F2" w:rsidRPr="00B34944" w:rsidRDefault="004326F2" w:rsidP="004326F2">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5F93759E" w14:textId="77777777" w:rsidR="004326F2" w:rsidRDefault="004326F2" w:rsidP="004326F2">
      <w:pPr>
        <w:sectPr w:rsidR="004326F2" w:rsidSect="007072B7">
          <w:headerReference w:type="default" r:id="rId26"/>
          <w:footerReference w:type="default" r:id="rId27"/>
          <w:type w:val="continuous"/>
          <w:pgSz w:w="12240" w:h="15840" w:code="1"/>
          <w:pgMar w:top="1440" w:right="1440" w:bottom="1440" w:left="1800" w:header="720" w:footer="720" w:gutter="0"/>
          <w:pgNumType w:start="0"/>
          <w:cols w:space="720"/>
          <w:sectPrChange w:id="1016" w:author="Torres, Andrea F" w:date="2020-04-23T03:41:00Z">
            <w:sectPr w:rsidR="004326F2" w:rsidSect="007072B7">
              <w:pgMar w:top="1440" w:right="1440" w:bottom="1440" w:left="1800" w:header="720" w:footer="720" w:gutter="0"/>
              <w:pgNumType w:start="1"/>
            </w:sectPr>
          </w:sectPrChange>
        </w:sectPr>
      </w:pPr>
    </w:p>
    <w:p w14:paraId="371409F6" w14:textId="77777777" w:rsidR="004326F2" w:rsidRDefault="004326F2" w:rsidP="004326F2">
      <w:pPr>
        <w:pStyle w:val="Paragraph"/>
        <w:sectPr w:rsidR="004326F2">
          <w:type w:val="continuous"/>
          <w:pgSz w:w="12240" w:h="15840" w:code="1"/>
          <w:pgMar w:top="1440" w:right="1440" w:bottom="1440" w:left="1800" w:header="720" w:footer="720" w:gutter="0"/>
          <w:cols w:space="720"/>
        </w:sectPr>
      </w:pPr>
    </w:p>
    <w:p w14:paraId="16CEFADC" w14:textId="77777777" w:rsidR="004326F2" w:rsidRDefault="004326F2" w:rsidP="004326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280"/>
        <w:gridCol w:w="1231"/>
        <w:gridCol w:w="12"/>
        <w:gridCol w:w="504"/>
        <w:gridCol w:w="2173"/>
        <w:gridCol w:w="1807"/>
      </w:tblGrid>
      <w:tr w:rsidR="004326F2" w14:paraId="1D92ECFD" w14:textId="77777777" w:rsidTr="0036290B">
        <w:trPr>
          <w:cantSplit/>
          <w:trHeight w:val="300"/>
        </w:trPr>
        <w:tc>
          <w:tcPr>
            <w:tcW w:w="4620" w:type="dxa"/>
            <w:gridSpan w:val="4"/>
          </w:tcPr>
          <w:p w14:paraId="1D7A9142" w14:textId="36AFD193" w:rsidR="004326F2" w:rsidRDefault="004326F2" w:rsidP="0036290B">
            <w:r>
              <w:t>Test No.: DBDup</w:t>
            </w:r>
            <w:ins w:id="1017" w:author="Torres, Andrea F" w:date="2020-04-23T01:45:00Z">
              <w:r w:rsidR="002E42DA">
                <w:t>3</w:t>
              </w:r>
            </w:ins>
            <w:del w:id="1018" w:author="Torres, Andrea F" w:date="2020-04-23T01:45:00Z">
              <w:r w:rsidDel="002E42DA">
                <w:delText>1</w:delText>
              </w:r>
            </w:del>
          </w:p>
        </w:tc>
        <w:tc>
          <w:tcPr>
            <w:tcW w:w="4596" w:type="dxa"/>
            <w:gridSpan w:val="3"/>
          </w:tcPr>
          <w:p w14:paraId="02234176" w14:textId="77777777" w:rsidR="004326F2" w:rsidRDefault="004326F2" w:rsidP="0036290B">
            <w:r>
              <w:t>Current Status: Pending</w:t>
            </w:r>
          </w:p>
        </w:tc>
      </w:tr>
      <w:tr w:rsidR="004326F2" w14:paraId="327AAEF0" w14:textId="77777777" w:rsidTr="0036290B">
        <w:trPr>
          <w:cantSplit/>
          <w:trHeight w:val="300"/>
        </w:trPr>
        <w:tc>
          <w:tcPr>
            <w:tcW w:w="9216" w:type="dxa"/>
            <w:gridSpan w:val="7"/>
          </w:tcPr>
          <w:p w14:paraId="289A6454" w14:textId="77777777" w:rsidR="004326F2" w:rsidRPr="00E47986" w:rsidRDefault="004326F2" w:rsidP="0036290B">
            <w:r w:rsidRPr="00E47986">
              <w:t xml:space="preserve">Test title:  </w:t>
            </w:r>
            <w:r>
              <w:t>Database Duplicate No Duplicates</w:t>
            </w:r>
          </w:p>
          <w:p w14:paraId="4607C0C2" w14:textId="77777777" w:rsidR="004326F2" w:rsidRPr="00E47986" w:rsidRDefault="004326F2" w:rsidP="0036290B"/>
        </w:tc>
      </w:tr>
      <w:tr w:rsidR="004326F2" w14:paraId="426D1FA5" w14:textId="77777777" w:rsidTr="0036290B">
        <w:trPr>
          <w:cantSplit/>
          <w:trHeight w:val="1070"/>
        </w:trPr>
        <w:tc>
          <w:tcPr>
            <w:tcW w:w="9216" w:type="dxa"/>
            <w:gridSpan w:val="7"/>
          </w:tcPr>
          <w:p w14:paraId="27960C93" w14:textId="77777777" w:rsidR="004326F2" w:rsidRPr="00E47986" w:rsidRDefault="004326F2" w:rsidP="0036290B">
            <w:r w:rsidRPr="00E47986">
              <w:t>Testing approach:</w:t>
            </w:r>
            <w:r>
              <w:t xml:space="preserve"> For this test we will be using the </w:t>
            </w:r>
            <w:proofErr w:type="spellStart"/>
            <w:r>
              <w:t>Dup_DB_No_Dups_Table</w:t>
            </w:r>
            <w:proofErr w:type="spellEnd"/>
            <w:r>
              <w:t xml:space="preserve">, this will be done manually. To conduct this test first open the dbEdit.jar and then run </w:t>
            </w:r>
            <w:proofErr w:type="spellStart"/>
            <w:r>
              <w:t>Dup_DB</w:t>
            </w:r>
            <w:proofErr w:type="spellEnd"/>
            <w:r>
              <w:t xml:space="preserve"> file. </w:t>
            </w:r>
            <w:proofErr w:type="spellStart"/>
            <w:r>
              <w:t>No_Dups_Table</w:t>
            </w:r>
            <w:proofErr w:type="spellEnd"/>
            <w:r>
              <w:t xml:space="preserve">. This will open the </w:t>
            </w:r>
            <w:proofErr w:type="spellStart"/>
            <w:r>
              <w:t>No_Dups_Table</w:t>
            </w:r>
            <w:proofErr w:type="spellEnd"/>
            <w:r>
              <w:t xml:space="preserve">, it is </w:t>
            </w:r>
            <w:proofErr w:type="spellStart"/>
            <w:r>
              <w:t>observeable</w:t>
            </w:r>
            <w:proofErr w:type="spellEnd"/>
            <w:r>
              <w:t xml:space="preserve"> that there are no duplicates between any row.</w:t>
            </w:r>
          </w:p>
        </w:tc>
      </w:tr>
      <w:tr w:rsidR="004326F2" w14:paraId="5BB0A446" w14:textId="77777777" w:rsidTr="0036290B">
        <w:trPr>
          <w:cantSplit/>
          <w:trHeight w:val="4130"/>
        </w:trPr>
        <w:tc>
          <w:tcPr>
            <w:tcW w:w="1008" w:type="dxa"/>
          </w:tcPr>
          <w:p w14:paraId="6F63D847" w14:textId="77777777" w:rsidR="004326F2" w:rsidRDefault="004326F2" w:rsidP="0036290B">
            <w:r>
              <w:t>STEP</w:t>
            </w:r>
          </w:p>
          <w:p w14:paraId="646D05BD" w14:textId="77777777" w:rsidR="004326F2" w:rsidRDefault="004326F2" w:rsidP="0036290B"/>
          <w:p w14:paraId="45821DDE" w14:textId="77777777" w:rsidR="004326F2" w:rsidRDefault="004326F2" w:rsidP="0036290B">
            <w:r>
              <w:t>1</w:t>
            </w:r>
          </w:p>
          <w:p w14:paraId="2BC0B14E" w14:textId="77777777" w:rsidR="004326F2" w:rsidRDefault="004326F2" w:rsidP="0036290B"/>
          <w:p w14:paraId="1A5EC725" w14:textId="77777777" w:rsidR="004326F2" w:rsidRDefault="004326F2" w:rsidP="0036290B"/>
          <w:p w14:paraId="410A86B2" w14:textId="77777777" w:rsidR="004326F2" w:rsidRDefault="004326F2" w:rsidP="0036290B"/>
          <w:p w14:paraId="4BDE339B" w14:textId="77777777" w:rsidR="004326F2" w:rsidRDefault="004326F2" w:rsidP="0036290B"/>
          <w:p w14:paraId="266E8C17" w14:textId="77777777" w:rsidR="004326F2" w:rsidRDefault="004326F2" w:rsidP="0036290B">
            <w:r>
              <w:t>2</w:t>
            </w:r>
          </w:p>
        </w:tc>
        <w:tc>
          <w:tcPr>
            <w:tcW w:w="2340" w:type="dxa"/>
          </w:tcPr>
          <w:p w14:paraId="7A010C78" w14:textId="77777777" w:rsidR="004326F2" w:rsidRDefault="004326F2" w:rsidP="0036290B">
            <w:r>
              <w:t>OPERATOR ACTION</w:t>
            </w:r>
          </w:p>
          <w:p w14:paraId="154847B0" w14:textId="77777777" w:rsidR="004326F2" w:rsidRDefault="004326F2" w:rsidP="0036290B"/>
          <w:p w14:paraId="10F2FA97" w14:textId="77777777" w:rsidR="004326F2" w:rsidRDefault="004326F2" w:rsidP="0036290B">
            <w:r>
              <w:t xml:space="preserve">Run dbEdit.jar open </w:t>
            </w:r>
            <w:proofErr w:type="spellStart"/>
            <w:r>
              <w:t>Dup_DB</w:t>
            </w:r>
            <w:proofErr w:type="spellEnd"/>
            <w:r>
              <w:t xml:space="preserve">, select </w:t>
            </w:r>
            <w:proofErr w:type="spellStart"/>
            <w:r>
              <w:t>No_Dups_Table</w:t>
            </w:r>
            <w:proofErr w:type="spellEnd"/>
          </w:p>
          <w:p w14:paraId="5484298D" w14:textId="77777777" w:rsidR="004326F2" w:rsidRPr="007C02F4" w:rsidRDefault="004326F2" w:rsidP="0036290B"/>
          <w:p w14:paraId="6D3AF6FD" w14:textId="77777777" w:rsidR="004326F2" w:rsidRDefault="004326F2" w:rsidP="0036290B"/>
          <w:p w14:paraId="0A222FEA" w14:textId="1363495B" w:rsidR="004326F2" w:rsidRPr="007C02F4" w:rsidRDefault="004326F2" w:rsidP="0036290B">
            <w:r>
              <w:t>View the table make</w:t>
            </w:r>
            <w:ins w:id="1019" w:author="Torres, Andrea F" w:date="2020-04-23T02:42:00Z">
              <w:r w:rsidR="008E6304">
                <w:t xml:space="preserve"> </w:t>
              </w:r>
            </w:ins>
            <w:r>
              <w:t>sure that no row is colored yellow.</w:t>
            </w:r>
          </w:p>
        </w:tc>
        <w:tc>
          <w:tcPr>
            <w:tcW w:w="1800" w:type="dxa"/>
            <w:gridSpan w:val="3"/>
          </w:tcPr>
          <w:p w14:paraId="5C94DBFA" w14:textId="77777777" w:rsidR="004326F2" w:rsidRDefault="004326F2" w:rsidP="0036290B">
            <w:r>
              <w:t>PURPOSE</w:t>
            </w:r>
          </w:p>
          <w:p w14:paraId="55C7F9F5" w14:textId="77777777" w:rsidR="004326F2" w:rsidRDefault="004326F2" w:rsidP="0036290B"/>
          <w:p w14:paraId="73CD1AAC" w14:textId="77777777" w:rsidR="004326F2" w:rsidRDefault="004326F2" w:rsidP="0036290B">
            <w:r>
              <w:t>This step is to start the test properly.</w:t>
            </w:r>
          </w:p>
          <w:p w14:paraId="1E851D31" w14:textId="77777777" w:rsidR="004326F2" w:rsidRDefault="004326F2" w:rsidP="0036290B"/>
          <w:p w14:paraId="73BD9912" w14:textId="77777777" w:rsidR="004326F2" w:rsidRDefault="004326F2" w:rsidP="0036290B"/>
          <w:p w14:paraId="4BA63130" w14:textId="77777777" w:rsidR="004326F2" w:rsidRDefault="004326F2" w:rsidP="0036290B"/>
          <w:p w14:paraId="41B9DCC6" w14:textId="77777777" w:rsidR="004326F2" w:rsidRDefault="004326F2" w:rsidP="0036290B">
            <w:r>
              <w:t>To visually verify that the software did not mistakenly highlight a row.</w:t>
            </w:r>
          </w:p>
        </w:tc>
        <w:tc>
          <w:tcPr>
            <w:tcW w:w="2224" w:type="dxa"/>
          </w:tcPr>
          <w:p w14:paraId="125765B5" w14:textId="77777777" w:rsidR="004326F2" w:rsidRDefault="004326F2" w:rsidP="0036290B">
            <w:r>
              <w:t>EXEPCTED RESULTS</w:t>
            </w:r>
          </w:p>
          <w:p w14:paraId="3DE5990F" w14:textId="77777777" w:rsidR="004326F2" w:rsidRDefault="004326F2" w:rsidP="0036290B"/>
          <w:p w14:paraId="2C2DB928" w14:textId="77777777" w:rsidR="004326F2" w:rsidRDefault="004326F2" w:rsidP="0036290B">
            <w:proofErr w:type="spellStart"/>
            <w:r>
              <w:t>No_Dups_Table</w:t>
            </w:r>
            <w:proofErr w:type="spellEnd"/>
            <w:r>
              <w:t xml:space="preserve"> is opened. The table does not have any duplicate rows.</w:t>
            </w:r>
          </w:p>
          <w:p w14:paraId="7124EBCD" w14:textId="77777777" w:rsidR="004326F2" w:rsidRDefault="004326F2" w:rsidP="0036290B"/>
          <w:p w14:paraId="3077011F" w14:textId="77777777" w:rsidR="004326F2" w:rsidRDefault="004326F2" w:rsidP="0036290B">
            <w:r>
              <w:t>No rows are highlighted yellow because the table does not have any duplicates.</w:t>
            </w:r>
          </w:p>
        </w:tc>
        <w:tc>
          <w:tcPr>
            <w:tcW w:w="1844" w:type="dxa"/>
          </w:tcPr>
          <w:p w14:paraId="6072E098" w14:textId="77777777" w:rsidR="004326F2" w:rsidRDefault="004326F2" w:rsidP="0036290B">
            <w:r>
              <w:t>COMMENTS</w:t>
            </w:r>
          </w:p>
          <w:p w14:paraId="321F1B5C" w14:textId="77777777" w:rsidR="004326F2" w:rsidRDefault="004326F2" w:rsidP="0036290B"/>
          <w:p w14:paraId="6E6960BA" w14:textId="77777777" w:rsidR="004326F2" w:rsidRDefault="004326F2" w:rsidP="0036290B"/>
        </w:tc>
      </w:tr>
      <w:tr w:rsidR="004326F2" w14:paraId="2CF87F76" w14:textId="77777777" w:rsidTr="0036290B">
        <w:trPr>
          <w:trHeight w:val="1250"/>
        </w:trPr>
        <w:tc>
          <w:tcPr>
            <w:tcW w:w="9216" w:type="dxa"/>
            <w:gridSpan w:val="7"/>
            <w:tcBorders>
              <w:bottom w:val="single" w:sz="4" w:space="0" w:color="auto"/>
            </w:tcBorders>
          </w:tcPr>
          <w:p w14:paraId="229AF011" w14:textId="77777777" w:rsidR="004326F2" w:rsidRDefault="004326F2" w:rsidP="0036290B">
            <w:r>
              <w:t>Concluding Remarks:</w:t>
            </w:r>
          </w:p>
        </w:tc>
      </w:tr>
      <w:tr w:rsidR="004326F2" w14:paraId="330529E6" w14:textId="77777777" w:rsidTr="0036290B">
        <w:trPr>
          <w:trHeight w:val="890"/>
        </w:trPr>
        <w:tc>
          <w:tcPr>
            <w:tcW w:w="4608" w:type="dxa"/>
            <w:gridSpan w:val="3"/>
          </w:tcPr>
          <w:p w14:paraId="543EB00D" w14:textId="77777777" w:rsidR="004326F2" w:rsidRDefault="004326F2" w:rsidP="0036290B">
            <w:r>
              <w:t xml:space="preserve">Testing Team: </w:t>
            </w:r>
          </w:p>
          <w:p w14:paraId="03F4C8EE" w14:textId="23101A93" w:rsidR="004326F2" w:rsidRDefault="008925EB" w:rsidP="0036290B">
            <w:ins w:id="1020" w:author="Torres, Andrea F" w:date="2020-04-23T02:25:00Z">
              <w:r>
                <w:t>Torres, Andrea | Pincus, Nicholas R.| De La Cruz, Julio</w:t>
              </w:r>
            </w:ins>
            <w:del w:id="1021" w:author="Torres, Andrea F" w:date="2020-04-23T02:25:00Z">
              <w:r w:rsidR="004326F2" w:rsidDel="008925EB">
                <w:delText>&lt;&lt; List members of testing team and lead &gt;&gt;</w:delText>
              </w:r>
            </w:del>
          </w:p>
        </w:tc>
        <w:tc>
          <w:tcPr>
            <w:tcW w:w="4608" w:type="dxa"/>
            <w:gridSpan w:val="4"/>
          </w:tcPr>
          <w:p w14:paraId="60CCFCA5" w14:textId="77777777" w:rsidR="004326F2" w:rsidRDefault="004326F2" w:rsidP="0036290B">
            <w:r>
              <w:t>Date Completed:</w:t>
            </w:r>
          </w:p>
        </w:tc>
      </w:tr>
    </w:tbl>
    <w:p w14:paraId="26059C64" w14:textId="6E65CF16" w:rsidR="009E63E3" w:rsidRDefault="009E63E3" w:rsidP="00F12E72">
      <w:pPr>
        <w:pStyle w:val="Heading1"/>
        <w:ind w:hanging="5220"/>
      </w:pPr>
      <w:bookmarkStart w:id="1022" w:name="_Toc38505757"/>
      <w:r>
        <w:lastRenderedPageBreak/>
        <w:t>Test 04</w:t>
      </w:r>
      <w:bookmarkEnd w:id="1022"/>
    </w:p>
    <w:p w14:paraId="404D719C" w14:textId="77777777" w:rsidR="009E63E3" w:rsidRDefault="009E63E3" w:rsidP="009E63E3">
      <w:r>
        <w:t>&lt;&lt;The purpose of this section is to:</w:t>
      </w:r>
    </w:p>
    <w:p w14:paraId="760C39DF" w14:textId="77777777" w:rsidR="009E63E3" w:rsidRDefault="009E63E3" w:rsidP="009E63E3">
      <w:pPr>
        <w:pStyle w:val="Paragraph"/>
        <w:numPr>
          <w:ilvl w:val="0"/>
          <w:numId w:val="12"/>
        </w:numPr>
      </w:pPr>
      <w:r>
        <w:t>document test input, specific test procedures, and outcomes.</w:t>
      </w:r>
    </w:p>
    <w:p w14:paraId="4E1515CC" w14:textId="77777777" w:rsidR="009E63E3" w:rsidRDefault="009E63E3" w:rsidP="009E63E3">
      <w:pPr>
        <w:pStyle w:val="Paragraph"/>
        <w:numPr>
          <w:ilvl w:val="0"/>
          <w:numId w:val="12"/>
        </w:numPr>
      </w:pPr>
      <w:r>
        <w:t>establish test methods,</w:t>
      </w:r>
    </w:p>
    <w:p w14:paraId="19F221A2" w14:textId="77777777" w:rsidR="009E63E3" w:rsidRDefault="009E63E3" w:rsidP="009E63E3">
      <w:pPr>
        <w:pStyle w:val="Paragraph"/>
        <w:numPr>
          <w:ilvl w:val="0"/>
          <w:numId w:val="12"/>
        </w:numPr>
      </w:pPr>
      <w:r>
        <w:t>explain the nature and extent of each test &gt;&gt;</w:t>
      </w:r>
    </w:p>
    <w:p w14:paraId="7900F441" w14:textId="77777777" w:rsidR="009E63E3" w:rsidRDefault="009E63E3" w:rsidP="009E63E3">
      <w:pPr>
        <w:pStyle w:val="Paragraph"/>
      </w:pPr>
      <w:r>
        <w:t>&lt;&lt; for each test case, complete the following: &gt;&gt;</w:t>
      </w:r>
    </w:p>
    <w:p w14:paraId="34A7487E" w14:textId="115EE2F2" w:rsidR="009E63E3" w:rsidRDefault="009E63E3" w:rsidP="009E63E3">
      <w:pPr>
        <w:pStyle w:val="Heading2"/>
      </w:pPr>
      <w:bookmarkStart w:id="1023" w:name="_Toc38505758"/>
      <w:r>
        <w:t xml:space="preserve">Test </w:t>
      </w:r>
      <w:r w:rsidR="00F12E72">
        <w:t>DBDup2</w:t>
      </w:r>
      <w:bookmarkEnd w:id="1023"/>
    </w:p>
    <w:p w14:paraId="1094CC63" w14:textId="77777777" w:rsidR="009E63E3" w:rsidRDefault="009E63E3" w:rsidP="009E63E3"/>
    <w:p w14:paraId="3771B7CD" w14:textId="77777777" w:rsidR="009E63E3" w:rsidRPr="00B34944" w:rsidRDefault="009E63E3" w:rsidP="009E63E3">
      <w:r w:rsidRPr="00B34944">
        <w:rPr>
          <w:b/>
          <w:bCs/>
        </w:rPr>
        <w:t>Objective: &lt;</w:t>
      </w:r>
      <w:r w:rsidRPr="00B34944">
        <w:t>&lt; Define the objective of Test XX.Y. &gt;&gt;</w:t>
      </w:r>
    </w:p>
    <w:p w14:paraId="20A4F20A" w14:textId="77777777" w:rsidR="009E63E3" w:rsidRPr="00B34944" w:rsidRDefault="009E63E3" w:rsidP="009E63E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72E636CE" w14:textId="77777777" w:rsidR="009E63E3" w:rsidRDefault="009E63E3" w:rsidP="009E63E3">
      <w:pPr>
        <w:sectPr w:rsidR="009E63E3" w:rsidSect="007072B7">
          <w:headerReference w:type="default" r:id="rId28"/>
          <w:footerReference w:type="default" r:id="rId29"/>
          <w:type w:val="continuous"/>
          <w:pgSz w:w="12240" w:h="15840" w:code="1"/>
          <w:pgMar w:top="1440" w:right="1440" w:bottom="1440" w:left="1800" w:header="720" w:footer="720" w:gutter="0"/>
          <w:pgNumType w:start="0"/>
          <w:cols w:space="720"/>
          <w:sectPrChange w:id="1024" w:author="Torres, Andrea F" w:date="2020-04-23T03:41:00Z">
            <w:sectPr w:rsidR="009E63E3" w:rsidSect="007072B7">
              <w:pgMar w:top="1440" w:right="1440" w:bottom="1440" w:left="1800" w:header="720" w:footer="720" w:gutter="0"/>
              <w:pgNumType w:start="1"/>
            </w:sectPr>
          </w:sectPrChange>
        </w:sectPr>
      </w:pPr>
    </w:p>
    <w:p w14:paraId="04D1807D" w14:textId="77777777" w:rsidR="009E63E3" w:rsidRDefault="009E63E3" w:rsidP="009E63E3">
      <w:pPr>
        <w:pStyle w:val="Paragraph"/>
        <w:sectPr w:rsidR="009E63E3">
          <w:type w:val="continuous"/>
          <w:pgSz w:w="12240" w:h="15840" w:code="1"/>
          <w:pgMar w:top="1440" w:right="1440" w:bottom="1440" w:left="1800" w:header="720" w:footer="720" w:gutter="0"/>
          <w:cols w:space="720"/>
        </w:sectPr>
      </w:pPr>
    </w:p>
    <w:p w14:paraId="743AF46D" w14:textId="77777777" w:rsidR="009E63E3" w:rsidRDefault="009E63E3" w:rsidP="009E63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009E63E3" w14:paraId="231D6D0A" w14:textId="77777777" w:rsidTr="002F4299">
        <w:trPr>
          <w:cantSplit/>
          <w:trHeight w:val="300"/>
        </w:trPr>
        <w:tc>
          <w:tcPr>
            <w:tcW w:w="4620" w:type="dxa"/>
            <w:gridSpan w:val="4"/>
          </w:tcPr>
          <w:p w14:paraId="14C00292" w14:textId="0EB25D76" w:rsidR="009E63E3" w:rsidRDefault="009E63E3" w:rsidP="002F4299">
            <w:r>
              <w:t xml:space="preserve">Test No.: </w:t>
            </w:r>
            <w:r w:rsidR="00F12E72">
              <w:t>DBDup2</w:t>
            </w:r>
          </w:p>
        </w:tc>
        <w:tc>
          <w:tcPr>
            <w:tcW w:w="4596" w:type="dxa"/>
            <w:gridSpan w:val="3"/>
          </w:tcPr>
          <w:p w14:paraId="252F5004" w14:textId="77777777" w:rsidR="009E63E3" w:rsidRDefault="009E63E3" w:rsidP="002F4299">
            <w:r>
              <w:t>Current Status: &lt;&lt; Passed / Failed / Pending &gt;&gt;</w:t>
            </w:r>
          </w:p>
        </w:tc>
      </w:tr>
      <w:tr w:rsidR="009E63E3" w14:paraId="7B9B57D7" w14:textId="77777777" w:rsidTr="002F4299">
        <w:trPr>
          <w:cantSplit/>
          <w:trHeight w:val="300"/>
        </w:trPr>
        <w:tc>
          <w:tcPr>
            <w:tcW w:w="9216" w:type="dxa"/>
            <w:gridSpan w:val="7"/>
          </w:tcPr>
          <w:p w14:paraId="3AECEC54" w14:textId="77777777" w:rsidR="009E63E3" w:rsidRPr="00E47986" w:rsidRDefault="009E63E3" w:rsidP="002F4299">
            <w:r w:rsidRPr="00E47986">
              <w:t>Test title:  &lt;&lt;This line contains the long title of the test procedure.&gt;&gt;</w:t>
            </w:r>
          </w:p>
          <w:p w14:paraId="2E33283C" w14:textId="77777777" w:rsidR="009E63E3" w:rsidRPr="00E47986" w:rsidRDefault="009E63E3" w:rsidP="002F4299"/>
        </w:tc>
      </w:tr>
      <w:tr w:rsidR="009E63E3" w14:paraId="434B9C70" w14:textId="77777777" w:rsidTr="002F4299">
        <w:trPr>
          <w:cantSplit/>
          <w:trHeight w:val="1070"/>
        </w:trPr>
        <w:tc>
          <w:tcPr>
            <w:tcW w:w="9216" w:type="dxa"/>
            <w:gridSpan w:val="7"/>
          </w:tcPr>
          <w:p w14:paraId="1185CF57" w14:textId="77777777" w:rsidR="009E63E3" w:rsidRPr="00E47986" w:rsidRDefault="009E63E3" w:rsidP="002F4299">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556FF660" w14:textId="77777777" w:rsidR="009E63E3" w:rsidRPr="00E47986" w:rsidRDefault="009E63E3" w:rsidP="002F4299">
            <w:r w:rsidRPr="00E47986">
              <w:t>&gt;&gt;</w:t>
            </w:r>
          </w:p>
        </w:tc>
      </w:tr>
      <w:tr w:rsidR="009E63E3" w14:paraId="51D053F6" w14:textId="77777777" w:rsidTr="002F4299">
        <w:trPr>
          <w:cantSplit/>
          <w:trHeight w:val="4130"/>
        </w:trPr>
        <w:tc>
          <w:tcPr>
            <w:tcW w:w="1008" w:type="dxa"/>
          </w:tcPr>
          <w:p w14:paraId="46BD4D2D" w14:textId="77777777" w:rsidR="009E63E3" w:rsidRDefault="009E63E3" w:rsidP="002F4299">
            <w:r>
              <w:t>STEP</w:t>
            </w:r>
          </w:p>
          <w:p w14:paraId="6746A50A" w14:textId="77777777" w:rsidR="009E63E3" w:rsidRDefault="009E63E3" w:rsidP="002F4299"/>
          <w:p w14:paraId="1C366DD7" w14:textId="77777777" w:rsidR="009E63E3" w:rsidRDefault="009E63E3" w:rsidP="002F4299">
            <w:r>
              <w:t>&lt;&lt;N&gt;&gt;</w:t>
            </w:r>
          </w:p>
        </w:tc>
        <w:tc>
          <w:tcPr>
            <w:tcW w:w="2340" w:type="dxa"/>
          </w:tcPr>
          <w:p w14:paraId="6F209896" w14:textId="77777777" w:rsidR="009E63E3" w:rsidRDefault="009E63E3" w:rsidP="002F4299">
            <w:r>
              <w:t>OPERATOR ACTION</w:t>
            </w:r>
          </w:p>
          <w:p w14:paraId="508A9745" w14:textId="77777777" w:rsidR="009E63E3" w:rsidRDefault="009E63E3" w:rsidP="002F4299"/>
          <w:p w14:paraId="6FDA17BE" w14:textId="77777777" w:rsidR="009E63E3" w:rsidRDefault="009E63E3" w:rsidP="002F4299">
            <w:r>
              <w:t>Describe the actions taken by the person executing the test procedure</w:t>
            </w:r>
            <w:proofErr w:type="gramStart"/>
            <w:r>
              <w:t xml:space="preserve">.  </w:t>
            </w:r>
            <w:proofErr w:type="gramEnd"/>
            <w:r>
              <w:t>Include the test suite, or the name of the test file (in this case, the contents of the file should be given in the appendix).</w:t>
            </w:r>
          </w:p>
        </w:tc>
        <w:tc>
          <w:tcPr>
            <w:tcW w:w="1800" w:type="dxa"/>
            <w:gridSpan w:val="3"/>
          </w:tcPr>
          <w:p w14:paraId="1CCDC086" w14:textId="77777777" w:rsidR="009E63E3" w:rsidRDefault="009E63E3" w:rsidP="002F4299">
            <w:r>
              <w:t>PURPOSE</w:t>
            </w:r>
          </w:p>
          <w:p w14:paraId="1C5F88C2" w14:textId="77777777" w:rsidR="009E63E3" w:rsidRDefault="009E63E3" w:rsidP="002F4299"/>
          <w:p w14:paraId="180E372C" w14:textId="77777777" w:rsidR="009E63E3" w:rsidRDefault="009E63E3" w:rsidP="002F4299">
            <w:r>
              <w:t>Describe the reason for the step.</w:t>
            </w:r>
          </w:p>
        </w:tc>
        <w:tc>
          <w:tcPr>
            <w:tcW w:w="2224" w:type="dxa"/>
          </w:tcPr>
          <w:p w14:paraId="74674B67" w14:textId="77777777" w:rsidR="009E63E3" w:rsidRDefault="009E63E3" w:rsidP="002F4299">
            <w:r>
              <w:t>EXEPCTED RESULTS</w:t>
            </w:r>
          </w:p>
          <w:p w14:paraId="39C4A601" w14:textId="77777777" w:rsidR="009E63E3" w:rsidRDefault="009E63E3" w:rsidP="002F4299"/>
          <w:p w14:paraId="48214A4E" w14:textId="77777777" w:rsidR="009E63E3" w:rsidRDefault="009E63E3" w:rsidP="002F4299">
            <w:r>
              <w:t>Describe the expected response of the system being tested to the action specified under OPERATOR ACTION. This should be derived from the SRS and SDD. Clearly indicate how we determine whether the step passes.</w:t>
            </w:r>
          </w:p>
        </w:tc>
        <w:tc>
          <w:tcPr>
            <w:tcW w:w="1844" w:type="dxa"/>
          </w:tcPr>
          <w:p w14:paraId="402C794A" w14:textId="77777777" w:rsidR="009E63E3" w:rsidRDefault="009E63E3" w:rsidP="002F4299">
            <w:r>
              <w:t>COMMENTS</w:t>
            </w:r>
          </w:p>
          <w:p w14:paraId="0535D564" w14:textId="77777777" w:rsidR="009E63E3" w:rsidRDefault="009E63E3" w:rsidP="002F4299"/>
          <w:p w14:paraId="7D481812" w14:textId="77777777" w:rsidR="009E63E3" w:rsidRDefault="009E63E3" w:rsidP="002F4299"/>
        </w:tc>
      </w:tr>
      <w:tr w:rsidR="009E63E3" w14:paraId="576DC329" w14:textId="77777777" w:rsidTr="002F4299">
        <w:trPr>
          <w:trHeight w:val="1250"/>
        </w:trPr>
        <w:tc>
          <w:tcPr>
            <w:tcW w:w="9216" w:type="dxa"/>
            <w:gridSpan w:val="7"/>
            <w:tcBorders>
              <w:bottom w:val="single" w:sz="4" w:space="0" w:color="auto"/>
            </w:tcBorders>
          </w:tcPr>
          <w:p w14:paraId="4031F416" w14:textId="77777777" w:rsidR="009E63E3" w:rsidRDefault="009E63E3" w:rsidP="002F4299">
            <w:r>
              <w:t>Concluding Remarks:</w:t>
            </w:r>
          </w:p>
        </w:tc>
      </w:tr>
      <w:tr w:rsidR="009E63E3" w14:paraId="7C5FE8D3" w14:textId="77777777" w:rsidTr="002F4299">
        <w:trPr>
          <w:trHeight w:val="890"/>
        </w:trPr>
        <w:tc>
          <w:tcPr>
            <w:tcW w:w="4608" w:type="dxa"/>
            <w:gridSpan w:val="3"/>
          </w:tcPr>
          <w:p w14:paraId="28E4ED90" w14:textId="77777777" w:rsidR="009E63E3" w:rsidRDefault="009E63E3" w:rsidP="002F4299">
            <w:r>
              <w:t xml:space="preserve">Testing Team: </w:t>
            </w:r>
          </w:p>
          <w:p w14:paraId="717A75D7" w14:textId="3A0DDF51" w:rsidR="009E63E3" w:rsidRDefault="008925EB" w:rsidP="002F4299">
            <w:ins w:id="1025" w:author="Torres, Andrea F" w:date="2020-04-23T02:25:00Z">
              <w:r>
                <w:t>Torres, Andrea | Pincus, Nicholas R.| De La Cruz, Julio</w:t>
              </w:r>
            </w:ins>
            <w:del w:id="1026" w:author="Torres, Andrea F" w:date="2020-04-23T02:25:00Z">
              <w:r w:rsidR="009E63E3" w:rsidDel="008925EB">
                <w:delText>&lt;&lt; List members of testing team and lead &gt;&gt;</w:delText>
              </w:r>
            </w:del>
          </w:p>
        </w:tc>
        <w:tc>
          <w:tcPr>
            <w:tcW w:w="4608" w:type="dxa"/>
            <w:gridSpan w:val="4"/>
          </w:tcPr>
          <w:p w14:paraId="0207B2B8" w14:textId="77777777" w:rsidR="009E63E3" w:rsidRDefault="009E63E3" w:rsidP="002F4299">
            <w:r>
              <w:t>Date Completed:</w:t>
            </w:r>
          </w:p>
        </w:tc>
      </w:tr>
    </w:tbl>
    <w:p w14:paraId="0673D866" w14:textId="77777777" w:rsidR="00E47986" w:rsidRPr="00C8753A" w:rsidRDefault="00E47986" w:rsidP="00F12E72">
      <w:pPr>
        <w:pStyle w:val="Heading1"/>
        <w:pageBreakBefore w:val="0"/>
        <w:ind w:hanging="5220"/>
      </w:pPr>
      <w:bookmarkStart w:id="1027" w:name="_Toc38505759"/>
      <w:r w:rsidRPr="00C8753A">
        <w:lastRenderedPageBreak/>
        <w:t>User Interface Testing</w:t>
      </w:r>
      <w:bookmarkEnd w:id="591"/>
      <w:bookmarkEnd w:id="592"/>
      <w:bookmarkEnd w:id="1027"/>
    </w:p>
    <w:p w14:paraId="25418145" w14:textId="77777777" w:rsidR="00E47986" w:rsidRDefault="00E47986" w:rsidP="00E47986"/>
    <w:p w14:paraId="5D09011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3D7BC511" w14:textId="77777777" w:rsidR="00E47986" w:rsidRDefault="00E47986" w:rsidP="00E47986">
      <w:pPr>
        <w:numPr>
          <w:ilvl w:val="0"/>
          <w:numId w:val="15"/>
        </w:numPr>
      </w:pPr>
      <w:r>
        <w:t>Consistent terminology, shortcut keys, menu selections, and presentation</w:t>
      </w:r>
    </w:p>
    <w:p w14:paraId="504404BA" w14:textId="77777777" w:rsidR="00E47986" w:rsidRDefault="00E47986" w:rsidP="00E47986">
      <w:pPr>
        <w:numPr>
          <w:ilvl w:val="0"/>
          <w:numId w:val="15"/>
        </w:numPr>
      </w:pPr>
      <w:r>
        <w:t>Correct language, spelling, and grammar.</w:t>
      </w:r>
    </w:p>
    <w:p w14:paraId="5C762E75" w14:textId="77777777" w:rsidR="00E47986" w:rsidRDefault="00E47986" w:rsidP="00E47986">
      <w:pPr>
        <w:numPr>
          <w:ilvl w:val="0"/>
          <w:numId w:val="15"/>
        </w:numPr>
      </w:pPr>
      <w:r>
        <w:t>Flexibility in navigation between windows and interface elements.</w:t>
      </w:r>
    </w:p>
    <w:p w14:paraId="3CE12502" w14:textId="77777777" w:rsidR="00E47986" w:rsidRDefault="00E47986" w:rsidP="00E47986">
      <w:pPr>
        <w:numPr>
          <w:ilvl w:val="0"/>
          <w:numId w:val="15"/>
        </w:numPr>
      </w:pPr>
      <w:r>
        <w:t>Error handling that will inform user of critical operations.</w:t>
      </w:r>
    </w:p>
    <w:p w14:paraId="245583C9" w14:textId="77777777" w:rsidR="00E47986" w:rsidRDefault="00E47986" w:rsidP="00E47986">
      <w:pPr>
        <w:numPr>
          <w:ilvl w:val="0"/>
          <w:numId w:val="15"/>
        </w:numPr>
      </w:pPr>
      <w:r>
        <w:t>Follows standards and guidelines such as placement of scroll bars, windows, and menu items.</w:t>
      </w:r>
    </w:p>
    <w:p w14:paraId="7FAD897C" w14:textId="77777777" w:rsidR="006C1533" w:rsidRDefault="006C1533" w:rsidP="006C1533">
      <w:r>
        <w:t>This section could be integrated into Section 4.</w:t>
      </w:r>
    </w:p>
    <w:p w14:paraId="3F806796" w14:textId="77777777" w:rsidR="00E47986" w:rsidRDefault="00E47986" w:rsidP="00E47986">
      <w:r>
        <w:t>&gt;&gt;</w:t>
      </w:r>
    </w:p>
    <w:p w14:paraId="3C12C3FA" w14:textId="77777777" w:rsidR="00013402" w:rsidRDefault="00013402" w:rsidP="00F12E72">
      <w:pPr>
        <w:pStyle w:val="Heading1"/>
        <w:ind w:hanging="5220"/>
      </w:pPr>
      <w:bookmarkStart w:id="1028" w:name="_Toc38505760"/>
      <w:r>
        <w:lastRenderedPageBreak/>
        <w:t>Test Schedule</w:t>
      </w:r>
      <w:bookmarkEnd w:id="1028"/>
    </w:p>
    <w:p w14:paraId="36F52989" w14:textId="77777777" w:rsidR="00013402" w:rsidRDefault="00013402" w:rsidP="00013402">
      <w:r>
        <w:t>&lt;&lt; Specify the schedule for testing activities.</w:t>
      </w:r>
      <w:r w:rsidR="004706B7">
        <w:t xml:space="preserve"> A table with the order and completion dates of the tests is useful.</w:t>
      </w:r>
      <w:r w:rsidR="006C1533">
        <w:t xml:space="preserve"> The table below might be useful.</w:t>
      </w:r>
      <w:r>
        <w:t>&gt;&gt;</w:t>
      </w:r>
    </w:p>
    <w:p w14:paraId="76472CD5" w14:textId="77777777" w:rsidR="004706B7" w:rsidRDefault="004706B7" w:rsidP="00013402"/>
    <w:p w14:paraId="238FCCD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C699C05" w14:textId="77777777" w:rsidTr="003D58CD">
        <w:tc>
          <w:tcPr>
            <w:tcW w:w="1548" w:type="dxa"/>
          </w:tcPr>
          <w:p w14:paraId="5EB1DF1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8C976A2" w14:textId="77777777" w:rsidR="00E47986" w:rsidRPr="004F31AD" w:rsidRDefault="00E47986" w:rsidP="003D58CD">
            <w:pPr>
              <w:spacing w:line="360" w:lineRule="auto"/>
              <w:rPr>
                <w:b/>
              </w:rPr>
            </w:pPr>
            <w:r w:rsidRPr="004F31AD">
              <w:rPr>
                <w:b/>
              </w:rPr>
              <w:t>People</w:t>
            </w:r>
          </w:p>
        </w:tc>
        <w:tc>
          <w:tcPr>
            <w:tcW w:w="4608" w:type="dxa"/>
          </w:tcPr>
          <w:p w14:paraId="13D924E8" w14:textId="77777777" w:rsidR="00E47986" w:rsidRPr="004F31AD" w:rsidRDefault="00E47986" w:rsidP="003D58CD">
            <w:pPr>
              <w:spacing w:line="360" w:lineRule="auto"/>
              <w:rPr>
                <w:b/>
              </w:rPr>
            </w:pPr>
            <w:r w:rsidRPr="004F31AD">
              <w:rPr>
                <w:b/>
              </w:rPr>
              <w:t>Description</w:t>
            </w:r>
          </w:p>
        </w:tc>
      </w:tr>
      <w:tr w:rsidR="00E47986" w:rsidRPr="004F31AD" w14:paraId="61510527" w14:textId="77777777" w:rsidTr="003D58CD">
        <w:tc>
          <w:tcPr>
            <w:tcW w:w="1548" w:type="dxa"/>
          </w:tcPr>
          <w:p w14:paraId="4A932716" w14:textId="77777777" w:rsidR="00E47986" w:rsidRDefault="00E47986" w:rsidP="003D58CD">
            <w:pPr>
              <w:spacing w:line="360" w:lineRule="auto"/>
            </w:pPr>
          </w:p>
        </w:tc>
        <w:tc>
          <w:tcPr>
            <w:tcW w:w="2700" w:type="dxa"/>
          </w:tcPr>
          <w:p w14:paraId="0A4F4479" w14:textId="77777777" w:rsidR="00E47986" w:rsidRDefault="00E47986" w:rsidP="003D58CD">
            <w:pPr>
              <w:spacing w:line="360" w:lineRule="auto"/>
            </w:pPr>
          </w:p>
        </w:tc>
        <w:tc>
          <w:tcPr>
            <w:tcW w:w="4608" w:type="dxa"/>
          </w:tcPr>
          <w:p w14:paraId="1E028264" w14:textId="77777777" w:rsidR="00E47986" w:rsidRDefault="00E47986" w:rsidP="003D58CD">
            <w:pPr>
              <w:spacing w:line="360" w:lineRule="auto"/>
            </w:pPr>
          </w:p>
        </w:tc>
      </w:tr>
      <w:tr w:rsidR="00E47986" w:rsidRPr="004F31AD" w14:paraId="058DE34E" w14:textId="77777777" w:rsidTr="003D58CD">
        <w:tc>
          <w:tcPr>
            <w:tcW w:w="1548" w:type="dxa"/>
          </w:tcPr>
          <w:p w14:paraId="7C3F864D" w14:textId="77777777" w:rsidR="00E47986" w:rsidRDefault="00E47986" w:rsidP="003D58CD">
            <w:pPr>
              <w:spacing w:line="360" w:lineRule="auto"/>
            </w:pPr>
          </w:p>
        </w:tc>
        <w:tc>
          <w:tcPr>
            <w:tcW w:w="2700" w:type="dxa"/>
          </w:tcPr>
          <w:p w14:paraId="2C102FB6" w14:textId="77777777" w:rsidR="00E47986" w:rsidRDefault="00E47986" w:rsidP="003D58CD">
            <w:pPr>
              <w:spacing w:line="360" w:lineRule="auto"/>
            </w:pPr>
          </w:p>
        </w:tc>
        <w:tc>
          <w:tcPr>
            <w:tcW w:w="4608" w:type="dxa"/>
          </w:tcPr>
          <w:p w14:paraId="040316CA" w14:textId="77777777" w:rsidR="00E47986" w:rsidRDefault="00E47986" w:rsidP="003D58CD">
            <w:pPr>
              <w:spacing w:line="360" w:lineRule="auto"/>
            </w:pPr>
          </w:p>
        </w:tc>
      </w:tr>
      <w:tr w:rsidR="00E47986" w:rsidRPr="004F31AD" w14:paraId="6F11C8FF" w14:textId="77777777" w:rsidTr="003D58CD">
        <w:tc>
          <w:tcPr>
            <w:tcW w:w="1548" w:type="dxa"/>
          </w:tcPr>
          <w:p w14:paraId="2F55E959" w14:textId="77777777" w:rsidR="00E47986" w:rsidRDefault="00E47986" w:rsidP="003D58CD">
            <w:pPr>
              <w:spacing w:line="360" w:lineRule="auto"/>
            </w:pPr>
          </w:p>
        </w:tc>
        <w:tc>
          <w:tcPr>
            <w:tcW w:w="2700" w:type="dxa"/>
          </w:tcPr>
          <w:p w14:paraId="0DE5D626" w14:textId="77777777" w:rsidR="00E47986" w:rsidRDefault="00E47986" w:rsidP="003D58CD">
            <w:pPr>
              <w:spacing w:line="360" w:lineRule="auto"/>
            </w:pPr>
          </w:p>
        </w:tc>
        <w:tc>
          <w:tcPr>
            <w:tcW w:w="4608" w:type="dxa"/>
          </w:tcPr>
          <w:p w14:paraId="455528FA" w14:textId="77777777" w:rsidR="00E47986" w:rsidRDefault="00E47986" w:rsidP="003D58CD">
            <w:pPr>
              <w:spacing w:line="360" w:lineRule="auto"/>
            </w:pPr>
          </w:p>
        </w:tc>
      </w:tr>
      <w:tr w:rsidR="00E47986" w:rsidRPr="004F31AD" w14:paraId="42A8C571" w14:textId="77777777" w:rsidTr="003D58CD">
        <w:tc>
          <w:tcPr>
            <w:tcW w:w="1548" w:type="dxa"/>
          </w:tcPr>
          <w:p w14:paraId="1858D819" w14:textId="77777777" w:rsidR="00E47986" w:rsidRDefault="00E47986" w:rsidP="003D58CD">
            <w:pPr>
              <w:spacing w:line="360" w:lineRule="auto"/>
            </w:pPr>
          </w:p>
        </w:tc>
        <w:tc>
          <w:tcPr>
            <w:tcW w:w="2700" w:type="dxa"/>
          </w:tcPr>
          <w:p w14:paraId="2366FB7E" w14:textId="77777777" w:rsidR="00E47986" w:rsidRDefault="00E47986" w:rsidP="003D58CD">
            <w:pPr>
              <w:spacing w:line="360" w:lineRule="auto"/>
            </w:pPr>
          </w:p>
        </w:tc>
        <w:tc>
          <w:tcPr>
            <w:tcW w:w="4608" w:type="dxa"/>
          </w:tcPr>
          <w:p w14:paraId="40CAE465" w14:textId="77777777" w:rsidR="00E47986" w:rsidRDefault="00E47986" w:rsidP="003D58CD">
            <w:pPr>
              <w:spacing w:line="360" w:lineRule="auto"/>
            </w:pPr>
          </w:p>
        </w:tc>
      </w:tr>
      <w:tr w:rsidR="00E47986" w:rsidRPr="004F31AD" w14:paraId="3810C31E" w14:textId="77777777" w:rsidTr="003D58CD">
        <w:tc>
          <w:tcPr>
            <w:tcW w:w="1548" w:type="dxa"/>
          </w:tcPr>
          <w:p w14:paraId="5FAB5637" w14:textId="77777777" w:rsidR="00E47986" w:rsidRDefault="00E47986" w:rsidP="003D58CD">
            <w:pPr>
              <w:spacing w:line="360" w:lineRule="auto"/>
            </w:pPr>
          </w:p>
        </w:tc>
        <w:tc>
          <w:tcPr>
            <w:tcW w:w="2700" w:type="dxa"/>
          </w:tcPr>
          <w:p w14:paraId="4B1777D6" w14:textId="77777777" w:rsidR="00E47986" w:rsidRDefault="00E47986" w:rsidP="003D58CD">
            <w:pPr>
              <w:spacing w:line="360" w:lineRule="auto"/>
            </w:pPr>
          </w:p>
        </w:tc>
        <w:tc>
          <w:tcPr>
            <w:tcW w:w="4608" w:type="dxa"/>
          </w:tcPr>
          <w:p w14:paraId="5E5D303F" w14:textId="77777777" w:rsidR="00E47986" w:rsidRDefault="00E47986" w:rsidP="003D58CD">
            <w:pPr>
              <w:spacing w:line="360" w:lineRule="auto"/>
            </w:pPr>
          </w:p>
        </w:tc>
      </w:tr>
      <w:tr w:rsidR="00E47986" w:rsidRPr="004F31AD" w14:paraId="2BBEAFC0" w14:textId="77777777" w:rsidTr="003D58CD">
        <w:tc>
          <w:tcPr>
            <w:tcW w:w="1548" w:type="dxa"/>
          </w:tcPr>
          <w:p w14:paraId="761A34C1" w14:textId="77777777" w:rsidR="00E47986" w:rsidRDefault="00E47986" w:rsidP="003D58CD">
            <w:pPr>
              <w:spacing w:line="360" w:lineRule="auto"/>
            </w:pPr>
          </w:p>
        </w:tc>
        <w:tc>
          <w:tcPr>
            <w:tcW w:w="2700" w:type="dxa"/>
          </w:tcPr>
          <w:p w14:paraId="6666CEAA" w14:textId="77777777" w:rsidR="00E47986" w:rsidRDefault="00E47986" w:rsidP="003D58CD">
            <w:pPr>
              <w:spacing w:line="360" w:lineRule="auto"/>
            </w:pPr>
          </w:p>
        </w:tc>
        <w:tc>
          <w:tcPr>
            <w:tcW w:w="4608" w:type="dxa"/>
          </w:tcPr>
          <w:p w14:paraId="11134805" w14:textId="77777777" w:rsidR="00E47986" w:rsidRDefault="00E47986" w:rsidP="003D58CD">
            <w:pPr>
              <w:spacing w:line="360" w:lineRule="auto"/>
            </w:pPr>
          </w:p>
        </w:tc>
      </w:tr>
      <w:tr w:rsidR="00E47986" w:rsidRPr="004F31AD" w14:paraId="2FD1EFAA" w14:textId="77777777" w:rsidTr="003D58CD">
        <w:tc>
          <w:tcPr>
            <w:tcW w:w="1548" w:type="dxa"/>
          </w:tcPr>
          <w:p w14:paraId="4D691A9D" w14:textId="77777777" w:rsidR="00E47986" w:rsidRDefault="00E47986" w:rsidP="003D58CD">
            <w:pPr>
              <w:spacing w:line="360" w:lineRule="auto"/>
            </w:pPr>
          </w:p>
        </w:tc>
        <w:tc>
          <w:tcPr>
            <w:tcW w:w="2700" w:type="dxa"/>
          </w:tcPr>
          <w:p w14:paraId="542EC5E9" w14:textId="77777777" w:rsidR="00E47986" w:rsidRDefault="00E47986" w:rsidP="003D58CD">
            <w:pPr>
              <w:spacing w:line="360" w:lineRule="auto"/>
            </w:pPr>
          </w:p>
        </w:tc>
        <w:tc>
          <w:tcPr>
            <w:tcW w:w="4608" w:type="dxa"/>
          </w:tcPr>
          <w:p w14:paraId="216B636C" w14:textId="77777777" w:rsidR="00E47986" w:rsidRDefault="00E47986" w:rsidP="003D58CD">
            <w:pPr>
              <w:spacing w:line="360" w:lineRule="auto"/>
            </w:pPr>
          </w:p>
        </w:tc>
      </w:tr>
      <w:tr w:rsidR="00E47986" w:rsidRPr="004F31AD" w14:paraId="5115C567" w14:textId="77777777" w:rsidTr="003D58CD">
        <w:tc>
          <w:tcPr>
            <w:tcW w:w="1548" w:type="dxa"/>
          </w:tcPr>
          <w:p w14:paraId="23E426E6" w14:textId="77777777" w:rsidR="00E47986" w:rsidRDefault="00E47986" w:rsidP="003D58CD">
            <w:pPr>
              <w:spacing w:line="360" w:lineRule="auto"/>
            </w:pPr>
          </w:p>
        </w:tc>
        <w:tc>
          <w:tcPr>
            <w:tcW w:w="2700" w:type="dxa"/>
          </w:tcPr>
          <w:p w14:paraId="02B50CBE" w14:textId="77777777" w:rsidR="00E47986" w:rsidRDefault="00E47986" w:rsidP="003D58CD">
            <w:pPr>
              <w:spacing w:line="360" w:lineRule="auto"/>
            </w:pPr>
          </w:p>
        </w:tc>
        <w:tc>
          <w:tcPr>
            <w:tcW w:w="4608" w:type="dxa"/>
          </w:tcPr>
          <w:p w14:paraId="76B67790" w14:textId="77777777" w:rsidR="00E47986" w:rsidRDefault="00E47986" w:rsidP="003D58CD">
            <w:pPr>
              <w:spacing w:line="360" w:lineRule="auto"/>
            </w:pPr>
          </w:p>
        </w:tc>
      </w:tr>
      <w:tr w:rsidR="00E47986" w:rsidRPr="004F31AD" w14:paraId="251FC11A" w14:textId="77777777" w:rsidTr="003D58CD">
        <w:tc>
          <w:tcPr>
            <w:tcW w:w="1548" w:type="dxa"/>
          </w:tcPr>
          <w:p w14:paraId="4B42D529" w14:textId="77777777" w:rsidR="00E47986" w:rsidRDefault="00E47986" w:rsidP="003D58CD">
            <w:pPr>
              <w:spacing w:line="360" w:lineRule="auto"/>
            </w:pPr>
          </w:p>
        </w:tc>
        <w:tc>
          <w:tcPr>
            <w:tcW w:w="2700" w:type="dxa"/>
          </w:tcPr>
          <w:p w14:paraId="5DF87071" w14:textId="77777777" w:rsidR="00E47986" w:rsidRDefault="00E47986" w:rsidP="003D58CD">
            <w:pPr>
              <w:spacing w:line="360" w:lineRule="auto"/>
            </w:pPr>
          </w:p>
        </w:tc>
        <w:tc>
          <w:tcPr>
            <w:tcW w:w="4608" w:type="dxa"/>
          </w:tcPr>
          <w:p w14:paraId="1EFE8422" w14:textId="77777777" w:rsidR="00E47986" w:rsidRDefault="00E47986" w:rsidP="003D58CD">
            <w:pPr>
              <w:spacing w:line="360" w:lineRule="auto"/>
            </w:pPr>
          </w:p>
        </w:tc>
      </w:tr>
    </w:tbl>
    <w:p w14:paraId="4E3FD77D" w14:textId="77777777" w:rsidR="00E47986" w:rsidRDefault="00E47986" w:rsidP="00E47986"/>
    <w:p w14:paraId="023AB679" w14:textId="77777777" w:rsidR="00E47986" w:rsidRDefault="00E47986" w:rsidP="00E47986"/>
    <w:p w14:paraId="2176EE31" w14:textId="77777777" w:rsidR="004706B7" w:rsidRDefault="004706B7" w:rsidP="00013402"/>
    <w:p w14:paraId="6A9C840D" w14:textId="77777777" w:rsidR="004706B7" w:rsidRDefault="004706B7" w:rsidP="00F12E72">
      <w:pPr>
        <w:pStyle w:val="Heading1"/>
        <w:ind w:hanging="5220"/>
      </w:pPr>
      <w:bookmarkStart w:id="1029" w:name="_Toc38505761"/>
      <w:r>
        <w:lastRenderedPageBreak/>
        <w:t>Other Sections</w:t>
      </w:r>
      <w:bookmarkEnd w:id="1029"/>
    </w:p>
    <w:p w14:paraId="1182C4B0" w14:textId="77777777" w:rsidR="004706B7" w:rsidRDefault="004706B7" w:rsidP="004706B7">
      <w:r>
        <w:t>&lt;&lt;</w:t>
      </w:r>
      <w:r w:rsidRPr="00013402">
        <w:t xml:space="preserve"> </w:t>
      </w:r>
      <w:r>
        <w:t>Other sections that may appear in a test plan (but not required for this course) are:</w:t>
      </w:r>
    </w:p>
    <w:p w14:paraId="60C03EDF" w14:textId="77777777" w:rsidR="004706B7" w:rsidRDefault="004706B7" w:rsidP="004706B7"/>
    <w:p w14:paraId="4A38CDEC" w14:textId="77777777" w:rsidR="004706B7" w:rsidRDefault="004706B7" w:rsidP="004706B7">
      <w:pPr>
        <w:pStyle w:val="ListBullet"/>
      </w:pPr>
      <w:r>
        <w:t>Test Management Requirements: how testing is to be managed; a delineation of responsibilities of each project organization involved with testing</w:t>
      </w:r>
    </w:p>
    <w:p w14:paraId="0040B992"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4E1BB98E"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18AA5A2D"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5A522D30" w14:textId="77777777" w:rsidR="004706B7" w:rsidRDefault="004706B7" w:rsidP="004706B7">
      <w:pPr>
        <w:pStyle w:val="ListBullet"/>
      </w:pPr>
      <w:r>
        <w:t>Risk and contingencies</w:t>
      </w:r>
    </w:p>
    <w:p w14:paraId="1D9C7729" w14:textId="77777777" w:rsidR="004706B7" w:rsidRDefault="004706B7" w:rsidP="004706B7">
      <w:pPr>
        <w:pStyle w:val="ListBullet"/>
      </w:pPr>
      <w:r>
        <w:t>Cost: include an estimate of costs.</w:t>
      </w:r>
    </w:p>
    <w:p w14:paraId="169428E1" w14:textId="77777777" w:rsidR="004706B7" w:rsidRDefault="004706B7" w:rsidP="004706B7">
      <w:pPr>
        <w:pStyle w:val="ListBullet"/>
      </w:pPr>
      <w:r>
        <w:t>Approvals</w:t>
      </w:r>
    </w:p>
    <w:p w14:paraId="4CF0F011" w14:textId="77777777" w:rsidR="004706B7" w:rsidRDefault="004706B7" w:rsidP="004706B7">
      <w:pPr>
        <w:pStyle w:val="ListBullet"/>
      </w:pPr>
      <w:r>
        <w:t>Test Deliverables</w:t>
      </w:r>
    </w:p>
    <w:p w14:paraId="52369C15" w14:textId="77777777" w:rsidR="004706B7" w:rsidRDefault="004706B7" w:rsidP="004706B7">
      <w:r>
        <w:t>&gt;&gt;</w:t>
      </w:r>
    </w:p>
    <w:p w14:paraId="140EBEA7" w14:textId="77777777" w:rsidR="004706B7" w:rsidRPr="004706B7" w:rsidRDefault="004706B7" w:rsidP="004706B7"/>
    <w:p w14:paraId="14B4CB29" w14:textId="77777777" w:rsidR="007A4335" w:rsidRDefault="007A4335" w:rsidP="00F12E72">
      <w:pPr>
        <w:pStyle w:val="Heading1"/>
        <w:ind w:hanging="5220"/>
      </w:pPr>
      <w:bookmarkStart w:id="1030" w:name="_Toc227033596"/>
      <w:bookmarkStart w:id="1031" w:name="_Toc38505762"/>
      <w:r>
        <w:lastRenderedPageBreak/>
        <w:t>Appendix</w:t>
      </w:r>
      <w:bookmarkEnd w:id="1030"/>
      <w:bookmarkEnd w:id="1031"/>
    </w:p>
    <w:p w14:paraId="76E2AA19" w14:textId="77777777" w:rsidR="007A4335" w:rsidRDefault="007A4335" w:rsidP="007A4335">
      <w:r>
        <w:t>&lt;&lt; possibly more readable to put the expected output here and refer to it in the previous sections</w:t>
      </w:r>
      <w:r w:rsidR="004706B7">
        <w:t xml:space="preserve">. Might also provide explicit directions for analysis of </w:t>
      </w:r>
      <w:proofErr w:type="gramStart"/>
      <w:r w:rsidR="004706B7">
        <w:t>output, if</w:t>
      </w:r>
      <w:proofErr w:type="gramEnd"/>
      <w:r w:rsidR="004706B7">
        <w:t xml:space="preserve"> it’s easier to read as an appendix or if analysis is post execution.</w:t>
      </w:r>
      <w:r>
        <w:t xml:space="preserve"> &gt;&gt;</w:t>
      </w:r>
    </w:p>
    <w:sectPr w:rsidR="007A4335">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8" w:author="Julio De La Cruz" w:date="2020-04-13T14:24:00Z" w:initials="JDLC">
    <w:p w14:paraId="15203052" w14:textId="5431E712" w:rsidR="008E6304" w:rsidRDefault="008E6304">
      <w:pPr>
        <w:pStyle w:val="CommentText"/>
      </w:pPr>
      <w:r>
        <w:rPr>
          <w:rStyle w:val="CommentReference"/>
        </w:rPr>
        <w:annotationRef/>
      </w:r>
      <w:r>
        <w:t>Be sure to update this table with the correct fields.</w:t>
      </w:r>
    </w:p>
  </w:comment>
  <w:comment w:id="248" w:author="Julio De La Cruz" w:date="2020-04-13T14:25:00Z" w:initials="JDLC">
    <w:p w14:paraId="197A7C1A" w14:textId="79802CE8" w:rsidR="008E6304" w:rsidRDefault="008E6304">
      <w:pPr>
        <w:pStyle w:val="CommentText"/>
      </w:pPr>
      <w:r>
        <w:rPr>
          <w:rStyle w:val="CommentReference"/>
        </w:rPr>
        <w:annotationRef/>
      </w:r>
      <w:proofErr w:type="gramStart"/>
      <w:r>
        <w:t>Don’t</w:t>
      </w:r>
      <w:proofErr w:type="gramEnd"/>
      <w:r>
        <w:t xml:space="preserve"> forget to fill out this section.</w:t>
      </w:r>
    </w:p>
  </w:comment>
  <w:comment w:id="257" w:author="Julio De La Cruz" w:date="2020-04-13T14:26:00Z" w:initials="JDLC">
    <w:p w14:paraId="4547CA73" w14:textId="075F3DB2" w:rsidR="008E6304" w:rsidRDefault="008E6304">
      <w:pPr>
        <w:pStyle w:val="CommentText"/>
      </w:pPr>
      <w:r>
        <w:rPr>
          <w:rStyle w:val="CommentReference"/>
        </w:rPr>
        <w:annotationRef/>
      </w:r>
      <w:r>
        <w:t>Same as above comment for section 1</w:t>
      </w:r>
    </w:p>
  </w:comment>
  <w:comment w:id="312" w:author="Julio De La Cruz" w:date="2020-04-13T14:27:00Z" w:initials="JDLC">
    <w:p w14:paraId="6BCE8923" w14:textId="27A14580" w:rsidR="008E6304" w:rsidRDefault="008E6304">
      <w:pPr>
        <w:pStyle w:val="CommentText"/>
      </w:pPr>
      <w:r>
        <w:rPr>
          <w:rStyle w:val="CommentReference"/>
        </w:rPr>
        <w:annotationRef/>
      </w:r>
      <w:r>
        <w:t>Missing test case</w:t>
      </w:r>
    </w:p>
  </w:comment>
  <w:comment w:id="579" w:author="Torres, Andrea F" w:date="2020-04-23T02:20:00Z" w:initials="TAF">
    <w:p w14:paraId="3C66CE13" w14:textId="1DE9E8B4" w:rsidR="008E6304" w:rsidRDefault="008E6304">
      <w:pPr>
        <w:pStyle w:val="CommentText"/>
      </w:pPr>
      <w:r>
        <w:rPr>
          <w:rStyle w:val="CommentReference"/>
        </w:rPr>
        <w:annotationRef/>
      </w:r>
      <w:r>
        <w:t xml:space="preserve">I tried fixing the paging, but I </w:t>
      </w:r>
      <w:proofErr w:type="gramStart"/>
      <w:r>
        <w:t>couldn’t</w:t>
      </w:r>
      <w:proofErr w:type="gramEnd"/>
      <w:r>
        <w:t xml:space="preserve"> get this to look better. If you happen to know how please help.</w:t>
      </w:r>
    </w:p>
  </w:comment>
  <w:comment w:id="634" w:author="Julio De La Cruz" w:date="2020-04-13T14:27:00Z" w:initials="JDLC">
    <w:p w14:paraId="64F64D41" w14:textId="77777777" w:rsidR="008E6304" w:rsidRDefault="008E6304" w:rsidP="008925EB">
      <w:pPr>
        <w:pStyle w:val="CommentText"/>
      </w:pPr>
      <w:r>
        <w:rPr>
          <w:rStyle w:val="CommentReference"/>
        </w:rPr>
        <w:annotationRef/>
      </w:r>
      <w:r>
        <w:t>Missing test</w:t>
      </w:r>
    </w:p>
  </w:comment>
  <w:comment w:id="866" w:author="Julio De La Cruz" w:date="2020-04-13T14:27:00Z" w:initials="JDLC">
    <w:p w14:paraId="70F41597" w14:textId="5E1C3D39" w:rsidR="008E6304" w:rsidRDefault="008E6304">
      <w:pPr>
        <w:pStyle w:val="CommentText"/>
      </w:pPr>
      <w:r>
        <w:rPr>
          <w:rStyle w:val="CommentReference"/>
        </w:rPr>
        <w:annotationRef/>
      </w:r>
      <w:r>
        <w:t>Missing test</w:t>
      </w:r>
    </w:p>
  </w:comment>
  <w:comment w:id="986" w:author="Julio De La Cruz" w:date="2020-04-13T14:28:00Z" w:initials="JDLC">
    <w:p w14:paraId="7C65AA04" w14:textId="4CC20C43" w:rsidR="008E6304" w:rsidRDefault="008E6304">
      <w:pPr>
        <w:pStyle w:val="CommentText"/>
      </w:pPr>
      <w:r>
        <w:rPr>
          <w:rStyle w:val="CommentReference"/>
        </w:rPr>
        <w:annotationRef/>
      </w:r>
      <w:r>
        <w:t>This sentence is a little confusing to me. Maybe try to reword it.</w:t>
      </w:r>
    </w:p>
  </w:comment>
  <w:comment w:id="993" w:author="Julio De La Cruz" w:date="2020-04-13T14:29:00Z" w:initials="JDLC">
    <w:p w14:paraId="4B5D41FA" w14:textId="7959D45D" w:rsidR="008E6304" w:rsidRDefault="008E6304">
      <w:pPr>
        <w:pStyle w:val="CommentText"/>
      </w:pPr>
      <w:r>
        <w:rPr>
          <w:rStyle w:val="CommentReference"/>
        </w:rPr>
        <w:annotationRef/>
      </w:r>
      <w:r>
        <w:t xml:space="preserve">List who is on the team, </w:t>
      </w:r>
      <w:proofErr w:type="gramStart"/>
      <w:r>
        <w:t>and also</w:t>
      </w:r>
      <w:proofErr w:type="gramEnd"/>
      <w:r>
        <w:t xml:space="preserve"> concluding remarks. Like what the tester has accomplished </w:t>
      </w:r>
      <w:proofErr w:type="gramStart"/>
      <w:r>
        <w:t>etc..</w:t>
      </w:r>
      <w:proofErr w:type="gramEnd"/>
    </w:p>
  </w:comment>
  <w:comment w:id="1000" w:author="Julio De La Cruz" w:date="2020-04-13T14:30:00Z" w:initials="JDLC">
    <w:p w14:paraId="0634F15E" w14:textId="09275965" w:rsidR="008E6304" w:rsidRDefault="008E6304">
      <w:pPr>
        <w:pStyle w:val="CommentText"/>
      </w:pPr>
      <w:r>
        <w:rPr>
          <w:rStyle w:val="CommentReference"/>
        </w:rPr>
        <w:annotationRef/>
      </w:r>
      <w:proofErr w:type="gramStart"/>
      <w:r>
        <w:t>Similar to</w:t>
      </w:r>
      <w:proofErr w:type="gramEnd"/>
      <w:r>
        <w:t xml:space="preserve"> the sentence above, I find it a little confusing, maybe try to reword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203052" w15:done="1"/>
  <w15:commentEx w15:paraId="197A7C1A" w15:done="0"/>
  <w15:commentEx w15:paraId="4547CA73" w15:done="0"/>
  <w15:commentEx w15:paraId="6BCE8923" w15:done="0"/>
  <w15:commentEx w15:paraId="3C66CE13" w15:done="0"/>
  <w15:commentEx w15:paraId="64F64D41" w15:done="0"/>
  <w15:commentEx w15:paraId="70F41597" w15:done="0"/>
  <w15:commentEx w15:paraId="7C65AA04" w15:done="0"/>
  <w15:commentEx w15:paraId="4B5D41FA" w15:done="0"/>
  <w15:commentEx w15:paraId="0634F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79D6" w16cex:dateUtc="2020-04-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203052" w16cid:durableId="224AD927"/>
  <w16cid:commentId w16cid:paraId="197A7C1A" w16cid:durableId="224AD928"/>
  <w16cid:commentId w16cid:paraId="4547CA73" w16cid:durableId="224AD929"/>
  <w16cid:commentId w16cid:paraId="6BCE8923" w16cid:durableId="224AD92A"/>
  <w16cid:commentId w16cid:paraId="3C66CE13" w16cid:durableId="224B79D6"/>
  <w16cid:commentId w16cid:paraId="64F64D41" w16cid:durableId="224B7A7F"/>
  <w16cid:commentId w16cid:paraId="70F41597" w16cid:durableId="224AD92B"/>
  <w16cid:commentId w16cid:paraId="7C65AA04" w16cid:durableId="224AD92C"/>
  <w16cid:commentId w16cid:paraId="4B5D41FA" w16cid:durableId="224AD92D"/>
  <w16cid:commentId w16cid:paraId="0634F15E" w16cid:durableId="224AD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B1CDF" w14:textId="77777777" w:rsidR="00B10F45" w:rsidRDefault="00B10F45">
      <w:r>
        <w:separator/>
      </w:r>
    </w:p>
  </w:endnote>
  <w:endnote w:type="continuationSeparator" w:id="0">
    <w:p w14:paraId="6840F914" w14:textId="77777777" w:rsidR="00B10F45" w:rsidRDefault="00B1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8E6304" w14:paraId="1935D6A4" w14:textId="77777777">
      <w:tc>
        <w:tcPr>
          <w:tcW w:w="4428" w:type="dxa"/>
        </w:tcPr>
        <w:p w14:paraId="1143F286" w14:textId="59B435DB" w:rsidR="008E6304" w:rsidRDefault="008E6304">
          <w:pPr>
            <w:pStyle w:val="Footer"/>
          </w:pPr>
          <w:r>
            <w:rPr>
              <w:color w:val="000000"/>
            </w:rPr>
            <w:sym w:font="Symbol" w:char="F0D3"/>
          </w:r>
          <w:r>
            <w:rPr>
              <w:color w:val="000000"/>
            </w:rPr>
            <w:t xml:space="preserve"> </w:t>
          </w:r>
          <w:del w:id="5" w:author="Torres, Andrea F" w:date="2020-04-23T02:18:00Z">
            <w:r w:rsidDel="008925EB">
              <w:rPr>
                <w:color w:val="000000"/>
              </w:rPr>
              <w:delText xml:space="preserve">2019 </w:delText>
            </w:r>
          </w:del>
          <w:ins w:id="6" w:author="Torres, Andrea F" w:date="2020-04-23T02:18:00Z">
            <w:r>
              <w:rPr>
                <w:color w:val="000000"/>
              </w:rPr>
              <w:t xml:space="preserve">2020 </w:t>
            </w:r>
          </w:ins>
          <w:fldSimple w:instr=" DOCPROPERTY &quot;Company&quot;  \* MERGEFORMAT ">
            <w:ins w:id="7" w:author="Torres, Andrea F" w:date="2020-04-23T02:18:00Z">
              <w:r>
                <w:t xml:space="preserve"> Team 10</w:t>
              </w:r>
            </w:ins>
            <w:del w:id="8" w:author="Torres, Andrea F" w:date="2020-04-23T02:18:00Z">
              <w:r w:rsidDel="008925EB">
                <w:delText>&lt;Enter team name here&gt;</w:delText>
              </w:r>
            </w:del>
          </w:fldSimple>
        </w:p>
      </w:tc>
      <w:tc>
        <w:tcPr>
          <w:tcW w:w="4428" w:type="dxa"/>
        </w:tcPr>
        <w:p w14:paraId="76BBAF02" w14:textId="77777777" w:rsidR="008E6304" w:rsidRDefault="008E6304">
          <w:pPr>
            <w:pStyle w:val="Footer"/>
            <w:jc w:val="right"/>
          </w:pPr>
          <w:r>
            <w:t>&lt;Drive:\Directory\</w:t>
          </w:r>
          <w:proofErr w:type="spellStart"/>
          <w:r>
            <w:t>Filename.ext</w:t>
          </w:r>
          <w:proofErr w:type="spellEnd"/>
          <w:r>
            <w:t>&gt;</w:t>
          </w:r>
        </w:p>
      </w:tc>
    </w:tr>
  </w:tbl>
  <w:p w14:paraId="41780F3F" w14:textId="77777777" w:rsidR="008E6304" w:rsidRDefault="008E6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8E6304" w14:paraId="5865BB95" w14:textId="77777777">
      <w:trPr>
        <w:trHeight w:hRule="exact" w:val="552"/>
      </w:trPr>
      <w:tc>
        <w:tcPr>
          <w:tcW w:w="3060" w:type="dxa"/>
        </w:tcPr>
        <w:p w14:paraId="5B8B7B4F" w14:textId="77777777" w:rsidR="008E6304" w:rsidRDefault="008E6304">
          <w:pPr>
            <w:pStyle w:val="Footer"/>
            <w:spacing w:before="80"/>
            <w:rPr>
              <w:bCs/>
            </w:rPr>
          </w:pPr>
          <w:r>
            <w:t>Test Plan</w:t>
          </w:r>
        </w:p>
        <w:p w14:paraId="11067652" w14:textId="77777777" w:rsidR="008E6304" w:rsidRDefault="008E6304">
          <w:pPr>
            <w:pStyle w:val="Footer"/>
            <w:spacing w:before="80"/>
          </w:pPr>
        </w:p>
        <w:p w14:paraId="3FF5DB7D" w14:textId="77777777" w:rsidR="008E6304" w:rsidRDefault="008E6304">
          <w:pPr>
            <w:pStyle w:val="Footer"/>
            <w:spacing w:before="80"/>
          </w:pPr>
        </w:p>
      </w:tc>
      <w:tc>
        <w:tcPr>
          <w:tcW w:w="2880" w:type="dxa"/>
        </w:tcPr>
        <w:p w14:paraId="55F230FC" w14:textId="77777777" w:rsidR="008E6304" w:rsidRDefault="008E6304">
          <w:pPr>
            <w:pStyle w:val="Footer"/>
            <w:spacing w:before="80"/>
            <w:rPr>
              <w:bCs/>
            </w:rPr>
          </w:pPr>
          <w:r>
            <w:t>Team 10</w:t>
          </w:r>
        </w:p>
      </w:tc>
      <w:tc>
        <w:tcPr>
          <w:tcW w:w="1980" w:type="dxa"/>
        </w:tcPr>
        <w:p w14:paraId="474E26F0" w14:textId="77777777" w:rsidR="008E6304" w:rsidRDefault="008E6304">
          <w:pPr>
            <w:pStyle w:val="Footer"/>
            <w:spacing w:before="80"/>
            <w:rPr>
              <w:bCs/>
            </w:rPr>
          </w:pPr>
          <w:r>
            <w:rPr>
              <w:bCs/>
            </w:rPr>
            <w:t>Date</w:t>
          </w:r>
        </w:p>
        <w:p w14:paraId="1C38948A" w14:textId="15F5DC49" w:rsidR="008E6304" w:rsidRDefault="008E6304">
          <w:pPr>
            <w:pStyle w:val="Footer"/>
            <w:spacing w:before="80"/>
            <w:rPr>
              <w:b w:val="0"/>
              <w:bCs/>
            </w:rPr>
          </w:pPr>
          <w:r>
            <w:rPr>
              <w:b w:val="0"/>
              <w:bCs/>
            </w:rPr>
            <w:fldChar w:fldCharType="begin"/>
          </w:r>
          <w:r>
            <w:rPr>
              <w:b w:val="0"/>
              <w:bCs/>
            </w:rPr>
            <w:instrText xml:space="preserve"> DATE \@ "M/d/yyyy" </w:instrText>
          </w:r>
          <w:r>
            <w:rPr>
              <w:b w:val="0"/>
              <w:bCs/>
            </w:rPr>
            <w:fldChar w:fldCharType="separate"/>
          </w:r>
          <w:ins w:id="243" w:author="Torres, Andrea F" w:date="2020-04-23T02:42:00Z">
            <w:r>
              <w:rPr>
                <w:b w:val="0"/>
                <w:bCs/>
                <w:noProof/>
              </w:rPr>
              <w:t>4/23/2020</w:t>
            </w:r>
          </w:ins>
          <w:del w:id="244" w:author="Torres, Andrea F" w:date="2020-04-23T02:42:00Z">
            <w:r w:rsidDel="008E6304">
              <w:rPr>
                <w:b w:val="0"/>
                <w:bCs/>
                <w:noProof/>
              </w:rPr>
              <w:delText>4/22/2020</w:delText>
            </w:r>
          </w:del>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ins w:id="245" w:author="Torres, Andrea F" w:date="2020-04-23T02:42:00Z">
            <w:r>
              <w:rPr>
                <w:b w:val="0"/>
                <w:bCs/>
                <w:noProof/>
              </w:rPr>
              <w:t>2:42 AM</w:t>
            </w:r>
          </w:ins>
          <w:del w:id="246" w:author="Torres, Andrea F" w:date="2020-04-23T02:42:00Z">
            <w:r w:rsidDel="008E6304">
              <w:rPr>
                <w:b w:val="0"/>
                <w:bCs/>
                <w:noProof/>
              </w:rPr>
              <w:delText>7:09 PM</w:delText>
            </w:r>
          </w:del>
          <w:r>
            <w:rPr>
              <w:b w:val="0"/>
              <w:bCs/>
            </w:rPr>
            <w:fldChar w:fldCharType="end"/>
          </w:r>
        </w:p>
      </w:tc>
      <w:tc>
        <w:tcPr>
          <w:tcW w:w="1080" w:type="dxa"/>
        </w:tcPr>
        <w:p w14:paraId="41A73352" w14:textId="77777777" w:rsidR="008E6304" w:rsidRDefault="008E6304">
          <w:pPr>
            <w:pStyle w:val="Footer"/>
            <w:spacing w:before="80"/>
            <w:rPr>
              <w:bCs/>
            </w:rPr>
          </w:pPr>
          <w:r>
            <w:rPr>
              <w:bCs/>
            </w:rPr>
            <w:t>Page</w:t>
          </w:r>
        </w:p>
        <w:p w14:paraId="4668ABAD" w14:textId="77777777" w:rsidR="008E6304" w:rsidRDefault="008E6304">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388EF25A" w14:textId="77777777" w:rsidR="008E6304" w:rsidRDefault="008E6304">
          <w:pPr>
            <w:pStyle w:val="Footer"/>
            <w:spacing w:before="80"/>
          </w:pPr>
        </w:p>
        <w:p w14:paraId="5EF42CC0" w14:textId="77777777" w:rsidR="008E6304" w:rsidRDefault="008E6304">
          <w:pPr>
            <w:pStyle w:val="Footer"/>
            <w:spacing w:before="80"/>
          </w:pPr>
        </w:p>
      </w:tc>
    </w:tr>
  </w:tbl>
  <w:p w14:paraId="51DA2A4E" w14:textId="77777777" w:rsidR="008E6304" w:rsidRDefault="008E6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6304" w14:paraId="358C77A6" w14:textId="77777777">
      <w:tc>
        <w:tcPr>
          <w:tcW w:w="3240" w:type="dxa"/>
        </w:tcPr>
        <w:p w14:paraId="51396BF2" w14:textId="77777777" w:rsidR="008E6304" w:rsidRDefault="008E6304">
          <w:pPr>
            <w:pStyle w:val="Footer"/>
            <w:rPr>
              <w:b w:val="0"/>
              <w:bCs/>
            </w:rPr>
          </w:pPr>
          <w:r>
            <w:rPr>
              <w:b w:val="0"/>
              <w:bCs/>
            </w:rPr>
            <w:t>Test Plan</w:t>
          </w:r>
        </w:p>
      </w:tc>
      <w:tc>
        <w:tcPr>
          <w:tcW w:w="2880" w:type="dxa"/>
        </w:tcPr>
        <w:p w14:paraId="22EEF7F6" w14:textId="77777777" w:rsidR="008E6304" w:rsidRDefault="008E6304">
          <w:pPr>
            <w:pStyle w:val="Footer"/>
            <w:rPr>
              <w:b w:val="0"/>
              <w:bCs/>
            </w:rPr>
          </w:pPr>
          <w:r>
            <w:t>10</w:t>
          </w:r>
        </w:p>
      </w:tc>
      <w:tc>
        <w:tcPr>
          <w:tcW w:w="1980" w:type="dxa"/>
        </w:tcPr>
        <w:p w14:paraId="44AB5210" w14:textId="77777777" w:rsidR="008E6304" w:rsidRDefault="008E6304">
          <w:pPr>
            <w:pStyle w:val="Footer"/>
          </w:pPr>
          <w:r>
            <w:t>April 8 2020</w:t>
          </w:r>
        </w:p>
      </w:tc>
      <w:tc>
        <w:tcPr>
          <w:tcW w:w="900" w:type="dxa"/>
        </w:tcPr>
        <w:p w14:paraId="7B780467" w14:textId="77777777" w:rsidR="008E6304" w:rsidRDefault="008E6304">
          <w:pPr>
            <w:pStyle w:val="Footer"/>
            <w:rPr>
              <w:b w:val="0"/>
              <w:bCs/>
            </w:rPr>
          </w:pPr>
          <w:r>
            <w:rPr>
              <w:b w:val="0"/>
              <w:bCs/>
            </w:rPr>
            <w:t>Page</w:t>
          </w:r>
        </w:p>
        <w:p w14:paraId="464DE664" w14:textId="77777777" w:rsidR="008E6304" w:rsidRDefault="008E630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68D6F5AB" w14:textId="77777777" w:rsidR="008E6304" w:rsidRDefault="008E63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6304" w14:paraId="7D217978" w14:textId="77777777">
      <w:tc>
        <w:tcPr>
          <w:tcW w:w="3240" w:type="dxa"/>
        </w:tcPr>
        <w:p w14:paraId="103807CE" w14:textId="77777777" w:rsidR="008E6304" w:rsidRDefault="008E6304">
          <w:pPr>
            <w:pStyle w:val="Footer"/>
            <w:rPr>
              <w:b w:val="0"/>
              <w:bCs/>
            </w:rPr>
          </w:pPr>
          <w:r>
            <w:rPr>
              <w:b w:val="0"/>
              <w:bCs/>
            </w:rPr>
            <w:t>Test Plan</w:t>
          </w:r>
        </w:p>
      </w:tc>
      <w:tc>
        <w:tcPr>
          <w:tcW w:w="2880" w:type="dxa"/>
        </w:tcPr>
        <w:p w14:paraId="5090227B" w14:textId="77777777" w:rsidR="008E6304" w:rsidRDefault="008E6304">
          <w:pPr>
            <w:pStyle w:val="Footer"/>
            <w:rPr>
              <w:b w:val="0"/>
              <w:bCs/>
            </w:rPr>
          </w:pPr>
          <w:fldSimple w:instr=" DOCPROPERTY &quot;Company&quot;  \* MERGEFORMAT ">
            <w:r>
              <w:t>Team 10</w:t>
            </w:r>
          </w:fldSimple>
        </w:p>
      </w:tc>
      <w:tc>
        <w:tcPr>
          <w:tcW w:w="1980" w:type="dxa"/>
        </w:tcPr>
        <w:p w14:paraId="4487AED0" w14:textId="77777777" w:rsidR="008E6304" w:rsidRDefault="008E6304">
          <w:pPr>
            <w:pStyle w:val="Footer"/>
          </w:pPr>
          <w:r>
            <w:t>April 22,2020</w:t>
          </w:r>
        </w:p>
      </w:tc>
      <w:tc>
        <w:tcPr>
          <w:tcW w:w="900" w:type="dxa"/>
        </w:tcPr>
        <w:p w14:paraId="244A2B25" w14:textId="77777777" w:rsidR="008E6304" w:rsidRDefault="008E6304">
          <w:pPr>
            <w:pStyle w:val="Footer"/>
            <w:rPr>
              <w:b w:val="0"/>
              <w:bCs/>
            </w:rPr>
          </w:pPr>
          <w:r>
            <w:rPr>
              <w:b w:val="0"/>
              <w:bCs/>
            </w:rPr>
            <w:t>Page</w:t>
          </w:r>
        </w:p>
        <w:p w14:paraId="4C65EC27" w14:textId="0C2F8276" w:rsidR="008E6304" w:rsidRDefault="008E6304">
          <w:pPr>
            <w:pStyle w:val="Footer"/>
            <w:rPr>
              <w:b w:val="0"/>
              <w:bCs/>
            </w:rPr>
          </w:pPr>
          <w:del w:id="643" w:author="Torres, Andrea F" w:date="2020-04-23T03:34:00Z">
            <w:r w:rsidDel="00EE6219">
              <w:rPr>
                <w:rStyle w:val="PageNumber"/>
              </w:rPr>
              <w:fldChar w:fldCharType="begin"/>
            </w:r>
            <w:r w:rsidDel="00EE6219">
              <w:rPr>
                <w:rStyle w:val="PageNumber"/>
              </w:rPr>
              <w:delInstrText xml:space="preserve"> PAGE </w:delInstrText>
            </w:r>
            <w:r w:rsidDel="00EE6219">
              <w:rPr>
                <w:rStyle w:val="PageNumber"/>
              </w:rPr>
              <w:fldChar w:fldCharType="separate"/>
            </w:r>
            <w:r w:rsidDel="00EE6219">
              <w:rPr>
                <w:rStyle w:val="PageNumber"/>
                <w:noProof/>
              </w:rPr>
              <w:delText>2</w:delText>
            </w:r>
            <w:r w:rsidDel="00EE6219">
              <w:rPr>
                <w:rStyle w:val="PageNumber"/>
              </w:rPr>
              <w:fldChar w:fldCharType="end"/>
            </w:r>
          </w:del>
          <w:ins w:id="644" w:author="Torres, Andrea F" w:date="2020-04-23T03:39:00Z">
            <w:r w:rsidR="007072B7">
              <w:rPr>
                <w:rStyle w:val="PageNumber"/>
              </w:rPr>
              <w:fldChar w:fldCharType="begin"/>
            </w:r>
            <w:r w:rsidR="007072B7">
              <w:rPr>
                <w:rStyle w:val="PageNumber"/>
              </w:rPr>
              <w:instrText xml:space="preserve"> PAGE </w:instrText>
            </w:r>
          </w:ins>
          <w:r w:rsidR="007072B7">
            <w:rPr>
              <w:rStyle w:val="PageNumber"/>
            </w:rPr>
            <w:fldChar w:fldCharType="separate"/>
          </w:r>
          <w:r w:rsidR="007072B7">
            <w:rPr>
              <w:rStyle w:val="PageNumber"/>
              <w:noProof/>
            </w:rPr>
            <w:t>8</w:t>
          </w:r>
          <w:ins w:id="645" w:author="Torres, Andrea F" w:date="2020-04-23T03:39:00Z">
            <w:r w:rsidR="007072B7">
              <w:rPr>
                <w:rStyle w:val="PageNumber"/>
              </w:rPr>
              <w:fldChar w:fldCharType="end"/>
            </w:r>
          </w:ins>
        </w:p>
      </w:tc>
    </w:tr>
  </w:tbl>
  <w:p w14:paraId="083DE09E" w14:textId="77777777" w:rsidR="008E6304" w:rsidRDefault="008E63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6304" w14:paraId="75F42535" w14:textId="77777777">
      <w:tc>
        <w:tcPr>
          <w:tcW w:w="3240" w:type="dxa"/>
        </w:tcPr>
        <w:p w14:paraId="4758C879" w14:textId="77777777" w:rsidR="008E6304" w:rsidRDefault="008E6304">
          <w:pPr>
            <w:pStyle w:val="Footer"/>
            <w:rPr>
              <w:b w:val="0"/>
              <w:bCs/>
            </w:rPr>
          </w:pPr>
          <w:r>
            <w:rPr>
              <w:b w:val="0"/>
              <w:bCs/>
            </w:rPr>
            <w:t>Test Plan</w:t>
          </w:r>
        </w:p>
      </w:tc>
      <w:tc>
        <w:tcPr>
          <w:tcW w:w="2880" w:type="dxa"/>
        </w:tcPr>
        <w:p w14:paraId="340FB3D5" w14:textId="32EC9F84" w:rsidR="008E6304" w:rsidRDefault="008E6304">
          <w:pPr>
            <w:pStyle w:val="Footer"/>
            <w:rPr>
              <w:b w:val="0"/>
              <w:bCs/>
            </w:rPr>
          </w:pPr>
          <w:fldSimple w:instr=" DOCPROPERTY &quot;Company&quot;  \* MERGEFORMAT ">
            <w:ins w:id="872" w:author="Torres, Andrea F" w:date="2020-04-23T02:20:00Z">
              <w:r>
                <w:t>Team 10</w:t>
              </w:r>
            </w:ins>
            <w:del w:id="873" w:author="Torres, Andrea F" w:date="2020-04-23T02:20:00Z">
              <w:r w:rsidDel="008925EB">
                <w:delText>&lt;Enter team name here&gt;</w:delText>
              </w:r>
            </w:del>
          </w:fldSimple>
        </w:p>
      </w:tc>
      <w:tc>
        <w:tcPr>
          <w:tcW w:w="1980" w:type="dxa"/>
        </w:tcPr>
        <w:p w14:paraId="5972BF1B" w14:textId="56CF0056" w:rsidR="008E6304" w:rsidRDefault="008E6304">
          <w:pPr>
            <w:pStyle w:val="Footer"/>
          </w:pPr>
          <w:del w:id="874" w:author="Torres, Andrea F" w:date="2020-04-23T02:20:00Z">
            <w:r w:rsidDel="008925EB">
              <w:delText>&lt;date&gt;</w:delText>
            </w:r>
          </w:del>
          <w:ins w:id="875" w:author="Torres, Andrea F" w:date="2020-04-23T02:20:00Z">
            <w:r>
              <w:t>April 22,2020</w:t>
            </w:r>
          </w:ins>
        </w:p>
      </w:tc>
      <w:tc>
        <w:tcPr>
          <w:tcW w:w="900" w:type="dxa"/>
        </w:tcPr>
        <w:p w14:paraId="221A48A6" w14:textId="77777777" w:rsidR="008E6304" w:rsidRDefault="008E6304">
          <w:pPr>
            <w:pStyle w:val="Footer"/>
            <w:rPr>
              <w:b w:val="0"/>
              <w:bCs/>
            </w:rPr>
          </w:pPr>
          <w:r>
            <w:rPr>
              <w:b w:val="0"/>
              <w:bCs/>
            </w:rPr>
            <w:t>Page</w:t>
          </w:r>
        </w:p>
        <w:p w14:paraId="6561D9F9" w14:textId="4B40448C" w:rsidR="008E6304" w:rsidRDefault="008E6304">
          <w:pPr>
            <w:pStyle w:val="Footer"/>
            <w:rPr>
              <w:b w:val="0"/>
              <w:bCs/>
            </w:rPr>
          </w:pPr>
          <w:del w:id="876" w:author="Torres, Andrea F" w:date="2020-04-23T03:34:00Z">
            <w:r w:rsidDel="00EE6219">
              <w:rPr>
                <w:rStyle w:val="PageNumber"/>
              </w:rPr>
              <w:fldChar w:fldCharType="begin"/>
            </w:r>
            <w:r w:rsidDel="00EE6219">
              <w:rPr>
                <w:rStyle w:val="PageNumber"/>
              </w:rPr>
              <w:delInstrText xml:space="preserve"> PAGE </w:delInstrText>
            </w:r>
            <w:r w:rsidDel="00EE6219">
              <w:rPr>
                <w:rStyle w:val="PageNumber"/>
              </w:rPr>
              <w:fldChar w:fldCharType="separate"/>
            </w:r>
            <w:r w:rsidDel="00EE6219">
              <w:rPr>
                <w:rStyle w:val="PageNumber"/>
                <w:noProof/>
              </w:rPr>
              <w:delText>2</w:delText>
            </w:r>
            <w:r w:rsidDel="00EE6219">
              <w:rPr>
                <w:rStyle w:val="PageNumber"/>
              </w:rPr>
              <w:fldChar w:fldCharType="end"/>
            </w:r>
          </w:del>
          <w:ins w:id="877" w:author="Torres, Andrea F" w:date="2020-04-23T03:39:00Z">
            <w:r w:rsidR="007072B7">
              <w:rPr>
                <w:rStyle w:val="PageNumber"/>
              </w:rPr>
              <w:fldChar w:fldCharType="begin"/>
            </w:r>
            <w:r w:rsidR="007072B7">
              <w:rPr>
                <w:rStyle w:val="PageNumber"/>
              </w:rPr>
              <w:instrText xml:space="preserve"> PAGE </w:instrText>
            </w:r>
          </w:ins>
          <w:r w:rsidR="007072B7">
            <w:rPr>
              <w:rStyle w:val="PageNumber"/>
            </w:rPr>
            <w:fldChar w:fldCharType="separate"/>
          </w:r>
          <w:r w:rsidR="007072B7">
            <w:rPr>
              <w:rStyle w:val="PageNumber"/>
              <w:noProof/>
            </w:rPr>
            <w:t>6</w:t>
          </w:r>
          <w:ins w:id="878" w:author="Torres, Andrea F" w:date="2020-04-23T03:39:00Z">
            <w:r w:rsidR="007072B7">
              <w:rPr>
                <w:rStyle w:val="PageNumber"/>
              </w:rPr>
              <w:fldChar w:fldCharType="end"/>
            </w:r>
          </w:ins>
        </w:p>
      </w:tc>
    </w:tr>
  </w:tbl>
  <w:p w14:paraId="324456D8" w14:textId="77777777" w:rsidR="008E6304" w:rsidRDefault="008E63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6304" w14:paraId="5DB4977E" w14:textId="77777777">
      <w:tc>
        <w:tcPr>
          <w:tcW w:w="3240" w:type="dxa"/>
        </w:tcPr>
        <w:p w14:paraId="6D06FD1E" w14:textId="77777777" w:rsidR="008E6304" w:rsidRDefault="008E6304">
          <w:pPr>
            <w:pStyle w:val="Footer"/>
            <w:rPr>
              <w:b w:val="0"/>
              <w:bCs/>
            </w:rPr>
          </w:pPr>
          <w:r>
            <w:rPr>
              <w:b w:val="0"/>
              <w:bCs/>
            </w:rPr>
            <w:t>Test Plan</w:t>
          </w:r>
        </w:p>
      </w:tc>
      <w:tc>
        <w:tcPr>
          <w:tcW w:w="2880" w:type="dxa"/>
        </w:tcPr>
        <w:p w14:paraId="40295A2A" w14:textId="77777777" w:rsidR="008E6304" w:rsidRDefault="008E6304">
          <w:pPr>
            <w:pStyle w:val="Footer"/>
            <w:rPr>
              <w:b w:val="0"/>
              <w:bCs/>
            </w:rPr>
          </w:pPr>
          <w:fldSimple w:instr=" DOCPROPERTY &quot;Company&quot;  \* MERGEFORMAT ">
            <w:r>
              <w:t>&lt;Enter team name here&gt;</w:t>
            </w:r>
          </w:fldSimple>
        </w:p>
      </w:tc>
      <w:tc>
        <w:tcPr>
          <w:tcW w:w="1980" w:type="dxa"/>
        </w:tcPr>
        <w:p w14:paraId="0D74D740" w14:textId="77777777" w:rsidR="008E6304" w:rsidRDefault="008E6304">
          <w:pPr>
            <w:pStyle w:val="Footer"/>
          </w:pPr>
          <w:r>
            <w:t>&lt;date&gt;</w:t>
          </w:r>
        </w:p>
      </w:tc>
      <w:tc>
        <w:tcPr>
          <w:tcW w:w="900" w:type="dxa"/>
        </w:tcPr>
        <w:p w14:paraId="56726B7F" w14:textId="77777777" w:rsidR="008E6304" w:rsidRDefault="008E6304">
          <w:pPr>
            <w:pStyle w:val="Footer"/>
            <w:rPr>
              <w:b w:val="0"/>
              <w:bCs/>
            </w:rPr>
          </w:pPr>
          <w:r>
            <w:rPr>
              <w:b w:val="0"/>
              <w:bCs/>
            </w:rPr>
            <w:t>Page</w:t>
          </w:r>
        </w:p>
        <w:p w14:paraId="7E92B848" w14:textId="44706356" w:rsidR="008E6304" w:rsidRDefault="008E6304">
          <w:pPr>
            <w:pStyle w:val="Footer"/>
            <w:rPr>
              <w:b w:val="0"/>
              <w:bCs/>
            </w:rPr>
          </w:pPr>
          <w:del w:id="988" w:author="Torres, Andrea F" w:date="2020-04-23T03:34:00Z">
            <w:r w:rsidDel="00EE6219">
              <w:rPr>
                <w:rStyle w:val="PageNumber"/>
              </w:rPr>
              <w:fldChar w:fldCharType="begin"/>
            </w:r>
            <w:r w:rsidDel="00EE6219">
              <w:rPr>
                <w:rStyle w:val="PageNumber"/>
              </w:rPr>
              <w:delInstrText xml:space="preserve"> PAGE </w:delInstrText>
            </w:r>
            <w:r w:rsidDel="00EE6219">
              <w:rPr>
                <w:rStyle w:val="PageNumber"/>
              </w:rPr>
              <w:fldChar w:fldCharType="separate"/>
            </w:r>
            <w:r w:rsidDel="00EE6219">
              <w:rPr>
                <w:rStyle w:val="PageNumber"/>
                <w:noProof/>
              </w:rPr>
              <w:delText>2</w:delText>
            </w:r>
            <w:r w:rsidDel="00EE6219">
              <w:rPr>
                <w:rStyle w:val="PageNumber"/>
              </w:rPr>
              <w:fldChar w:fldCharType="end"/>
            </w:r>
          </w:del>
          <w:ins w:id="989" w:author="Torres, Andrea F" w:date="2020-04-23T03:39:00Z">
            <w:r w:rsidR="007072B7">
              <w:rPr>
                <w:rStyle w:val="PageNumber"/>
              </w:rPr>
              <w:fldChar w:fldCharType="begin"/>
            </w:r>
            <w:r w:rsidR="007072B7">
              <w:rPr>
                <w:rStyle w:val="PageNumber"/>
              </w:rPr>
              <w:instrText xml:space="preserve"> PAGE </w:instrText>
            </w:r>
          </w:ins>
          <w:r w:rsidR="007072B7">
            <w:rPr>
              <w:rStyle w:val="PageNumber"/>
            </w:rPr>
            <w:fldChar w:fldCharType="separate"/>
          </w:r>
          <w:r w:rsidR="007072B7">
            <w:rPr>
              <w:rStyle w:val="PageNumber"/>
              <w:noProof/>
            </w:rPr>
            <w:t>6</w:t>
          </w:r>
          <w:ins w:id="990" w:author="Torres, Andrea F" w:date="2020-04-23T03:39:00Z">
            <w:r w:rsidR="007072B7">
              <w:rPr>
                <w:rStyle w:val="PageNumber"/>
              </w:rPr>
              <w:fldChar w:fldCharType="end"/>
            </w:r>
          </w:ins>
        </w:p>
      </w:tc>
    </w:tr>
  </w:tbl>
  <w:p w14:paraId="7424A7FE" w14:textId="77777777" w:rsidR="008E6304" w:rsidRDefault="008E630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6304" w14:paraId="15BFFBE0" w14:textId="77777777">
      <w:tc>
        <w:tcPr>
          <w:tcW w:w="3240" w:type="dxa"/>
        </w:tcPr>
        <w:p w14:paraId="757518EF" w14:textId="77777777" w:rsidR="008E6304" w:rsidRDefault="008E6304">
          <w:pPr>
            <w:pStyle w:val="Footer"/>
            <w:rPr>
              <w:b w:val="0"/>
              <w:bCs/>
            </w:rPr>
          </w:pPr>
          <w:r>
            <w:rPr>
              <w:b w:val="0"/>
              <w:bCs/>
            </w:rPr>
            <w:t>Test Plan</w:t>
          </w:r>
        </w:p>
      </w:tc>
      <w:tc>
        <w:tcPr>
          <w:tcW w:w="2880" w:type="dxa"/>
        </w:tcPr>
        <w:p w14:paraId="284A6CDB" w14:textId="77777777" w:rsidR="008E6304" w:rsidRDefault="008E6304">
          <w:pPr>
            <w:pStyle w:val="Footer"/>
            <w:rPr>
              <w:b w:val="0"/>
              <w:bCs/>
            </w:rPr>
          </w:pPr>
          <w:fldSimple w:instr=" DOCPROPERTY &quot;Company&quot;  \* MERGEFORMAT ">
            <w:r>
              <w:t>&lt;Enter team name here&gt;</w:t>
            </w:r>
          </w:fldSimple>
        </w:p>
      </w:tc>
      <w:tc>
        <w:tcPr>
          <w:tcW w:w="1980" w:type="dxa"/>
        </w:tcPr>
        <w:p w14:paraId="4A3ED3EA" w14:textId="77777777" w:rsidR="008E6304" w:rsidRDefault="008E6304">
          <w:pPr>
            <w:pStyle w:val="Footer"/>
          </w:pPr>
          <w:r>
            <w:t>&lt;date&gt;</w:t>
          </w:r>
        </w:p>
      </w:tc>
      <w:tc>
        <w:tcPr>
          <w:tcW w:w="900" w:type="dxa"/>
        </w:tcPr>
        <w:p w14:paraId="6754A759" w14:textId="77777777" w:rsidR="008E6304" w:rsidRDefault="008E6304">
          <w:pPr>
            <w:pStyle w:val="Footer"/>
            <w:rPr>
              <w:b w:val="0"/>
              <w:bCs/>
            </w:rPr>
          </w:pPr>
          <w:r>
            <w:rPr>
              <w:b w:val="0"/>
              <w:bCs/>
            </w:rPr>
            <w:t>Page</w:t>
          </w:r>
        </w:p>
        <w:p w14:paraId="35A4FE63" w14:textId="078489D9" w:rsidR="008E6304" w:rsidRDefault="007072B7">
          <w:pPr>
            <w:pStyle w:val="Footer"/>
            <w:rPr>
              <w:b w:val="0"/>
              <w:bCs/>
            </w:rPr>
          </w:pPr>
          <w:ins w:id="1002" w:author="Torres, Andrea F" w:date="2020-04-23T03:39:00Z">
            <w:r>
              <w:rPr>
                <w:rStyle w:val="PageNumber"/>
              </w:rPr>
              <w:fldChar w:fldCharType="begin"/>
            </w:r>
            <w:r>
              <w:rPr>
                <w:rStyle w:val="PageNumber"/>
              </w:rPr>
              <w:instrText xml:space="preserve"> PAGE </w:instrText>
            </w:r>
          </w:ins>
          <w:r>
            <w:rPr>
              <w:rStyle w:val="PageNumber"/>
            </w:rPr>
            <w:fldChar w:fldCharType="separate"/>
          </w:r>
          <w:r>
            <w:rPr>
              <w:rStyle w:val="PageNumber"/>
              <w:noProof/>
            </w:rPr>
            <w:t>6</w:t>
          </w:r>
          <w:ins w:id="1003" w:author="Torres, Andrea F" w:date="2020-04-23T03:39:00Z">
            <w:r>
              <w:rPr>
                <w:rStyle w:val="PageNumber"/>
              </w:rPr>
              <w:fldChar w:fldCharType="end"/>
            </w:r>
          </w:ins>
          <w:del w:id="1004" w:author="Torres, Andrea F" w:date="2020-04-23T03:35:00Z">
            <w:r w:rsidR="008E6304" w:rsidDel="00EE6219">
              <w:rPr>
                <w:rStyle w:val="PageNumber"/>
              </w:rPr>
              <w:fldChar w:fldCharType="begin"/>
            </w:r>
            <w:r w:rsidR="008E6304" w:rsidDel="00EE6219">
              <w:rPr>
                <w:rStyle w:val="PageNumber"/>
              </w:rPr>
              <w:delInstrText xml:space="preserve"> PAGE </w:delInstrText>
            </w:r>
            <w:r w:rsidR="008E6304" w:rsidDel="00EE6219">
              <w:rPr>
                <w:rStyle w:val="PageNumber"/>
              </w:rPr>
              <w:fldChar w:fldCharType="separate"/>
            </w:r>
            <w:r w:rsidR="008E6304" w:rsidDel="00EE6219">
              <w:rPr>
                <w:rStyle w:val="PageNumber"/>
                <w:noProof/>
              </w:rPr>
              <w:delText>2</w:delText>
            </w:r>
            <w:r w:rsidR="008E6304" w:rsidDel="00EE6219">
              <w:rPr>
                <w:rStyle w:val="PageNumber"/>
              </w:rPr>
              <w:fldChar w:fldCharType="end"/>
            </w:r>
          </w:del>
        </w:p>
      </w:tc>
    </w:tr>
  </w:tbl>
  <w:p w14:paraId="012E8709" w14:textId="77777777" w:rsidR="008E6304" w:rsidRDefault="008E630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6304" w14:paraId="0443BAB8" w14:textId="77777777">
      <w:tc>
        <w:tcPr>
          <w:tcW w:w="3240" w:type="dxa"/>
        </w:tcPr>
        <w:p w14:paraId="731E4BDE" w14:textId="77777777" w:rsidR="008E6304" w:rsidRDefault="008E6304">
          <w:pPr>
            <w:pStyle w:val="Footer"/>
            <w:rPr>
              <w:b w:val="0"/>
              <w:bCs/>
            </w:rPr>
          </w:pPr>
          <w:r>
            <w:rPr>
              <w:b w:val="0"/>
              <w:bCs/>
            </w:rPr>
            <w:t>Test Plan</w:t>
          </w:r>
        </w:p>
      </w:tc>
      <w:tc>
        <w:tcPr>
          <w:tcW w:w="2880" w:type="dxa"/>
        </w:tcPr>
        <w:p w14:paraId="6C516966" w14:textId="77777777" w:rsidR="008E6304" w:rsidRDefault="008E6304">
          <w:pPr>
            <w:pStyle w:val="Footer"/>
            <w:rPr>
              <w:b w:val="0"/>
              <w:bCs/>
            </w:rPr>
          </w:pPr>
          <w:fldSimple w:instr=" DOCPROPERTY &quot;Company&quot;  \* MERGEFORMAT ">
            <w:r>
              <w:t>&lt;Enter team name here&gt;</w:t>
            </w:r>
          </w:fldSimple>
        </w:p>
      </w:tc>
      <w:tc>
        <w:tcPr>
          <w:tcW w:w="1980" w:type="dxa"/>
        </w:tcPr>
        <w:p w14:paraId="0A4561AC" w14:textId="77777777" w:rsidR="008E6304" w:rsidRDefault="008E6304">
          <w:pPr>
            <w:pStyle w:val="Footer"/>
          </w:pPr>
          <w:r>
            <w:t>&lt;date&gt;</w:t>
          </w:r>
        </w:p>
      </w:tc>
      <w:tc>
        <w:tcPr>
          <w:tcW w:w="900" w:type="dxa"/>
        </w:tcPr>
        <w:p w14:paraId="22C0C174" w14:textId="77777777" w:rsidR="008E6304" w:rsidRDefault="008E6304">
          <w:pPr>
            <w:pStyle w:val="Footer"/>
            <w:rPr>
              <w:b w:val="0"/>
              <w:bCs/>
            </w:rPr>
          </w:pPr>
          <w:r>
            <w:rPr>
              <w:b w:val="0"/>
              <w:bCs/>
            </w:rPr>
            <w:t>Page</w:t>
          </w:r>
        </w:p>
        <w:p w14:paraId="57CA3AEF" w14:textId="77777777" w:rsidR="008E6304" w:rsidRDefault="008E630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55EDACB" w14:textId="77777777" w:rsidR="008E6304" w:rsidRDefault="008E630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8E6304" w14:paraId="1A168D41" w14:textId="77777777">
      <w:tc>
        <w:tcPr>
          <w:tcW w:w="3240" w:type="dxa"/>
        </w:tcPr>
        <w:p w14:paraId="20D1F30E" w14:textId="77777777" w:rsidR="008E6304" w:rsidRDefault="008E6304">
          <w:pPr>
            <w:pStyle w:val="Footer"/>
            <w:rPr>
              <w:b w:val="0"/>
              <w:bCs/>
            </w:rPr>
          </w:pPr>
          <w:r>
            <w:rPr>
              <w:b w:val="0"/>
              <w:bCs/>
            </w:rPr>
            <w:t>Test Plan</w:t>
          </w:r>
        </w:p>
      </w:tc>
      <w:tc>
        <w:tcPr>
          <w:tcW w:w="2880" w:type="dxa"/>
        </w:tcPr>
        <w:p w14:paraId="31662027" w14:textId="0877AAD7" w:rsidR="008E6304" w:rsidRDefault="008E6304">
          <w:pPr>
            <w:pStyle w:val="Footer"/>
            <w:rPr>
              <w:b w:val="0"/>
              <w:bCs/>
            </w:rPr>
          </w:pPr>
          <w:r>
            <w:t>Team 10</w:t>
          </w:r>
        </w:p>
      </w:tc>
      <w:tc>
        <w:tcPr>
          <w:tcW w:w="1980" w:type="dxa"/>
        </w:tcPr>
        <w:p w14:paraId="35EC3742" w14:textId="77777777" w:rsidR="008E6304" w:rsidRDefault="008E6304">
          <w:pPr>
            <w:pStyle w:val="Footer"/>
          </w:pPr>
          <w:r>
            <w:t>&lt;date&gt;</w:t>
          </w:r>
        </w:p>
      </w:tc>
      <w:tc>
        <w:tcPr>
          <w:tcW w:w="900" w:type="dxa"/>
        </w:tcPr>
        <w:p w14:paraId="4210B691" w14:textId="77777777" w:rsidR="008E6304" w:rsidRDefault="008E6304">
          <w:pPr>
            <w:pStyle w:val="Footer"/>
            <w:rPr>
              <w:b w:val="0"/>
              <w:bCs/>
            </w:rPr>
          </w:pPr>
          <w:r>
            <w:rPr>
              <w:b w:val="0"/>
              <w:bCs/>
            </w:rPr>
            <w:t>Page</w:t>
          </w:r>
        </w:p>
        <w:p w14:paraId="1638BF7B" w14:textId="77777777" w:rsidR="008E6304" w:rsidRDefault="008E630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6E35B999" w14:textId="77777777" w:rsidR="008E6304" w:rsidRDefault="008E6304">
    <w:pPr>
      <w:pStyle w:val="Footer"/>
    </w:pPr>
  </w:p>
  <w:p w14:paraId="71E11BAB" w14:textId="77777777" w:rsidR="008E6304" w:rsidRDefault="008E63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4B126" w14:textId="77777777" w:rsidR="00B10F45" w:rsidRDefault="00B10F45">
      <w:r>
        <w:separator/>
      </w:r>
    </w:p>
  </w:footnote>
  <w:footnote w:type="continuationSeparator" w:id="0">
    <w:p w14:paraId="614555C7" w14:textId="77777777" w:rsidR="00B10F45" w:rsidRDefault="00B10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369F" w14:textId="77777777" w:rsidR="008E6304" w:rsidRDefault="008E6304">
    <w:pPr>
      <w:rPr>
        <w:sz w:val="24"/>
      </w:rPr>
    </w:pPr>
  </w:p>
  <w:p w14:paraId="0A7C247E" w14:textId="77777777" w:rsidR="008E6304" w:rsidRDefault="008E6304">
    <w:pPr>
      <w:pBdr>
        <w:top w:val="single" w:sz="6" w:space="1" w:color="auto"/>
      </w:pBdr>
      <w:rPr>
        <w:sz w:val="24"/>
      </w:rPr>
    </w:pPr>
  </w:p>
  <w:p w14:paraId="5790A820" w14:textId="77777777" w:rsidR="008E6304" w:rsidRDefault="008E6304">
    <w:pPr>
      <w:pStyle w:val="Title"/>
    </w:pPr>
    <w:r>
      <w:t>Team 10</w:t>
    </w:r>
  </w:p>
  <w:p w14:paraId="638EAFDC" w14:textId="77777777" w:rsidR="008E6304" w:rsidRDefault="008E6304">
    <w:pPr>
      <w:pBdr>
        <w:bottom w:val="single" w:sz="6" w:space="1" w:color="auto"/>
      </w:pBdr>
      <w:jc w:val="right"/>
      <w:rPr>
        <w:sz w:val="24"/>
      </w:rPr>
    </w:pPr>
  </w:p>
  <w:p w14:paraId="73FD7BC3" w14:textId="77777777" w:rsidR="008E6304" w:rsidRDefault="008E6304">
    <w:pPr>
      <w:pStyle w:val="Title"/>
    </w:pPr>
  </w:p>
  <w:p w14:paraId="5E81D6CF" w14:textId="77777777" w:rsidR="008E6304" w:rsidRDefault="008E6304">
    <w:pPr>
      <w:pStyle w:val="Title"/>
    </w:pPr>
  </w:p>
  <w:p w14:paraId="361A9D7D" w14:textId="77777777" w:rsidR="008E6304" w:rsidRDefault="008E6304">
    <w:pPr>
      <w:pStyle w:val="Title"/>
    </w:pPr>
  </w:p>
  <w:p w14:paraId="36189988" w14:textId="77777777" w:rsidR="008E6304" w:rsidRDefault="008E6304">
    <w:pPr>
      <w:pStyle w:val="Title"/>
    </w:pPr>
  </w:p>
  <w:p w14:paraId="68C6B711" w14:textId="77777777" w:rsidR="008E6304" w:rsidRDefault="008E6304">
    <w:pPr>
      <w:pStyle w:val="Title"/>
    </w:pPr>
  </w:p>
  <w:p w14:paraId="2A69FE04" w14:textId="77777777" w:rsidR="008E6304" w:rsidRDefault="008E6304">
    <w:pPr>
      <w:pStyle w:val="Title"/>
    </w:pPr>
  </w:p>
  <w:p w14:paraId="3F429614" w14:textId="77777777" w:rsidR="008E6304" w:rsidRDefault="008E6304">
    <w:pPr>
      <w:pStyle w:val="Title"/>
    </w:pPr>
  </w:p>
  <w:p w14:paraId="788440B3" w14:textId="77777777" w:rsidR="008E6304" w:rsidRDefault="008E6304">
    <w:pPr>
      <w:pStyle w:val="Title"/>
    </w:pPr>
  </w:p>
  <w:p w14:paraId="04B2FF27" w14:textId="77777777" w:rsidR="008E6304" w:rsidRDefault="008E6304">
    <w:pPr>
      <w:pStyle w:val="Title"/>
    </w:pPr>
  </w:p>
  <w:p w14:paraId="61F332D7" w14:textId="77777777" w:rsidR="008E6304" w:rsidRDefault="008E6304">
    <w:pPr>
      <w:pStyle w:val="Title"/>
    </w:pPr>
  </w:p>
  <w:p w14:paraId="49F23A5F" w14:textId="77777777" w:rsidR="008E6304" w:rsidRDefault="008E6304"/>
  <w:p w14:paraId="6CB6274D" w14:textId="77777777" w:rsidR="008E6304" w:rsidRDefault="008E6304"/>
  <w:p w14:paraId="230E982E" w14:textId="77777777" w:rsidR="008E6304" w:rsidRDefault="008E6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61BFE" w14:textId="77777777" w:rsidR="008E6304" w:rsidRDefault="008E6304">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60421" w14:textId="77777777" w:rsidR="008E6304" w:rsidRDefault="008E6304">
    <w:pPr>
      <w:pStyle w:val="Header"/>
    </w:pPr>
    <w:r>
      <w:t>Test Plan</w:t>
    </w:r>
    <w:r>
      <w:tab/>
    </w:r>
    <w:r>
      <w:tab/>
    </w:r>
  </w:p>
  <w:p w14:paraId="2189508A" w14:textId="77777777" w:rsidR="008E6304" w:rsidRDefault="008E63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E941F" w14:textId="77777777" w:rsidR="008E6304" w:rsidRDefault="008E6304">
    <w:pPr>
      <w:pStyle w:val="Header"/>
    </w:pPr>
    <w:r>
      <w:t>Test Plan</w:t>
    </w:r>
    <w:r>
      <w:tab/>
    </w:r>
    <w:r>
      <w:tab/>
    </w:r>
  </w:p>
  <w:p w14:paraId="5C855D79" w14:textId="77777777" w:rsidR="008E6304" w:rsidRDefault="008E63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F3D28" w14:textId="77777777" w:rsidR="008E6304" w:rsidRDefault="008E6304">
    <w:pPr>
      <w:pStyle w:val="Header"/>
    </w:pPr>
    <w:r>
      <w:t>Test Plan</w:t>
    </w:r>
    <w:r>
      <w:tab/>
    </w:r>
    <w:r>
      <w:tab/>
    </w:r>
  </w:p>
  <w:p w14:paraId="327A1EBE" w14:textId="77777777" w:rsidR="008E6304" w:rsidRDefault="008E630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F1EAF" w14:textId="77777777" w:rsidR="008E6304" w:rsidRDefault="008E6304">
    <w:pPr>
      <w:pStyle w:val="Header"/>
    </w:pPr>
    <w:r>
      <w:t>Test Plan</w:t>
    </w:r>
    <w:r>
      <w:tab/>
    </w:r>
    <w:r>
      <w:tab/>
    </w:r>
  </w:p>
  <w:p w14:paraId="61A90075" w14:textId="77777777" w:rsidR="008E6304" w:rsidRDefault="008E630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EF9B" w14:textId="77777777" w:rsidR="008E6304" w:rsidRDefault="008E6304">
    <w:pPr>
      <w:pStyle w:val="Header"/>
    </w:pPr>
    <w:r>
      <w:t>Test Plan</w:t>
    </w:r>
    <w:r>
      <w:tab/>
    </w:r>
    <w:r>
      <w:tab/>
    </w:r>
  </w:p>
  <w:p w14:paraId="0FAFD47E" w14:textId="77777777" w:rsidR="008E6304" w:rsidRDefault="008E630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51BDE" w14:textId="77777777" w:rsidR="008E6304" w:rsidRDefault="008E6304">
    <w:pPr>
      <w:pStyle w:val="Header"/>
    </w:pPr>
    <w:r>
      <w:t>Test Plan</w:t>
    </w:r>
    <w:r>
      <w:tab/>
    </w:r>
    <w:r>
      <w:tab/>
    </w:r>
  </w:p>
  <w:p w14:paraId="72AB0024" w14:textId="77777777" w:rsidR="008E6304" w:rsidRDefault="008E630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3ADED" w14:textId="77777777" w:rsidR="008E6304" w:rsidRDefault="008E6304">
    <w:pPr>
      <w:pStyle w:val="Header"/>
    </w:pPr>
    <w:r>
      <w:t>Test Plan</w:t>
    </w:r>
    <w:r>
      <w:tab/>
    </w:r>
    <w:r>
      <w:tab/>
    </w:r>
  </w:p>
  <w:p w14:paraId="2D244374" w14:textId="77777777" w:rsidR="008E6304" w:rsidRDefault="008E6304">
    <w:pPr>
      <w:pStyle w:val="Header"/>
    </w:pPr>
  </w:p>
  <w:p w14:paraId="4FA3B3BA" w14:textId="77777777" w:rsidR="008E6304" w:rsidRDefault="008E63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52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92361FA"/>
    <w:multiLevelType w:val="hybridMultilevel"/>
    <w:tmpl w:val="23C4711C"/>
    <w:lvl w:ilvl="0" w:tplc="849835F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1F3956"/>
    <w:multiLevelType w:val="hybridMultilevel"/>
    <w:tmpl w:val="A294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8"/>
  </w:num>
  <w:num w:numId="14">
    <w:abstractNumId w:val="2"/>
  </w:num>
  <w:num w:numId="15">
    <w:abstractNumId w:val="6"/>
  </w:num>
  <w:num w:numId="16">
    <w:abstractNumId w:val="9"/>
  </w:num>
  <w:num w:numId="1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rres, Andrea F">
    <w15:presenceInfo w15:providerId="None" w15:userId="Torres, Andrea F"/>
  </w15:person>
  <w15:person w15:author="Julio De La Cruz">
    <w15:presenceInfo w15:providerId="Windows Live" w15:userId="72d8c167eb926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F8"/>
    <w:rsid w:val="00013402"/>
    <w:rsid w:val="00082C89"/>
    <w:rsid w:val="000927B9"/>
    <w:rsid w:val="000A7B7D"/>
    <w:rsid w:val="00110EFB"/>
    <w:rsid w:val="00111CB9"/>
    <w:rsid w:val="00116F7D"/>
    <w:rsid w:val="00150787"/>
    <w:rsid w:val="00243226"/>
    <w:rsid w:val="002A78E4"/>
    <w:rsid w:val="002B3B11"/>
    <w:rsid w:val="002E42DA"/>
    <w:rsid w:val="002F4299"/>
    <w:rsid w:val="0036290B"/>
    <w:rsid w:val="003D58CD"/>
    <w:rsid w:val="004326F2"/>
    <w:rsid w:val="00467AE4"/>
    <w:rsid w:val="004706B7"/>
    <w:rsid w:val="00494E4C"/>
    <w:rsid w:val="004A26A4"/>
    <w:rsid w:val="004E3F66"/>
    <w:rsid w:val="005731F3"/>
    <w:rsid w:val="005A245A"/>
    <w:rsid w:val="00613BA9"/>
    <w:rsid w:val="006C1533"/>
    <w:rsid w:val="007072B7"/>
    <w:rsid w:val="00790ACB"/>
    <w:rsid w:val="00795A62"/>
    <w:rsid w:val="007A4335"/>
    <w:rsid w:val="007C02F4"/>
    <w:rsid w:val="007E0AF8"/>
    <w:rsid w:val="00842DC1"/>
    <w:rsid w:val="008925EB"/>
    <w:rsid w:val="008E2B9C"/>
    <w:rsid w:val="008E6304"/>
    <w:rsid w:val="009069AE"/>
    <w:rsid w:val="009162F5"/>
    <w:rsid w:val="00941D93"/>
    <w:rsid w:val="009E63E3"/>
    <w:rsid w:val="00A064D7"/>
    <w:rsid w:val="00A9351E"/>
    <w:rsid w:val="00AD125C"/>
    <w:rsid w:val="00B10F45"/>
    <w:rsid w:val="00B22D3B"/>
    <w:rsid w:val="00B34944"/>
    <w:rsid w:val="00B716ED"/>
    <w:rsid w:val="00D538C7"/>
    <w:rsid w:val="00D76932"/>
    <w:rsid w:val="00E057C9"/>
    <w:rsid w:val="00E41506"/>
    <w:rsid w:val="00E47986"/>
    <w:rsid w:val="00E54D04"/>
    <w:rsid w:val="00EE6219"/>
    <w:rsid w:val="00F12E72"/>
    <w:rsid w:val="00F3443D"/>
    <w:rsid w:val="00F9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7FBBF"/>
  <w15:chartTrackingRefBased/>
  <w15:docId w15:val="{395E24B9-9A7B-4169-A636-A0F6910E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uiPriority w:val="99"/>
    <w:pPr>
      <w:tabs>
        <w:tab w:val="center" w:pos="4320"/>
        <w:tab w:val="right" w:pos="8640"/>
      </w:tabs>
    </w:pPr>
    <w:rPr>
      <w:b/>
      <w:sz w:val="16"/>
    </w:rPr>
  </w:style>
  <w:style w:type="character" w:customStyle="1" w:styleId="FooterChar">
    <w:name w:val="Footer Char"/>
    <w:link w:val="Footer"/>
    <w:uiPriority w:val="99"/>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microsoft.com/office/2016/09/relationships/commentsIds" Target="commentsIds.xml"/><Relationship Id="rId17" Type="http://schemas.microsoft.com/office/2018/08/relationships/commentsExtensible" Target="commentsExtensible.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comments" Target="comment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03C0-BF7C-43DA-8083-9BBAD124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8</TotalTime>
  <Pages>19</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26472</CharactersWithSpaces>
  <SharedDoc>false</SharedDoc>
  <HLinks>
    <vt:vector size="156" baseType="variant">
      <vt:variant>
        <vt:i4>1441840</vt:i4>
      </vt:variant>
      <vt:variant>
        <vt:i4>152</vt:i4>
      </vt:variant>
      <vt:variant>
        <vt:i4>0</vt:i4>
      </vt:variant>
      <vt:variant>
        <vt:i4>5</vt:i4>
      </vt:variant>
      <vt:variant>
        <vt:lpwstr/>
      </vt:variant>
      <vt:variant>
        <vt:lpwstr>_Toc37454734</vt:lpwstr>
      </vt:variant>
      <vt:variant>
        <vt:i4>1114160</vt:i4>
      </vt:variant>
      <vt:variant>
        <vt:i4>146</vt:i4>
      </vt:variant>
      <vt:variant>
        <vt:i4>0</vt:i4>
      </vt:variant>
      <vt:variant>
        <vt:i4>5</vt:i4>
      </vt:variant>
      <vt:variant>
        <vt:lpwstr/>
      </vt:variant>
      <vt:variant>
        <vt:lpwstr>_Toc37454733</vt:lpwstr>
      </vt:variant>
      <vt:variant>
        <vt:i4>1048624</vt:i4>
      </vt:variant>
      <vt:variant>
        <vt:i4>140</vt:i4>
      </vt:variant>
      <vt:variant>
        <vt:i4>0</vt:i4>
      </vt:variant>
      <vt:variant>
        <vt:i4>5</vt:i4>
      </vt:variant>
      <vt:variant>
        <vt:lpwstr/>
      </vt:variant>
      <vt:variant>
        <vt:lpwstr>_Toc37454732</vt:lpwstr>
      </vt:variant>
      <vt:variant>
        <vt:i4>1245232</vt:i4>
      </vt:variant>
      <vt:variant>
        <vt:i4>134</vt:i4>
      </vt:variant>
      <vt:variant>
        <vt:i4>0</vt:i4>
      </vt:variant>
      <vt:variant>
        <vt:i4>5</vt:i4>
      </vt:variant>
      <vt:variant>
        <vt:lpwstr/>
      </vt:variant>
      <vt:variant>
        <vt:lpwstr>_Toc37454731</vt:lpwstr>
      </vt:variant>
      <vt:variant>
        <vt:i4>1179696</vt:i4>
      </vt:variant>
      <vt:variant>
        <vt:i4>128</vt:i4>
      </vt:variant>
      <vt:variant>
        <vt:i4>0</vt:i4>
      </vt:variant>
      <vt:variant>
        <vt:i4>5</vt:i4>
      </vt:variant>
      <vt:variant>
        <vt:lpwstr/>
      </vt:variant>
      <vt:variant>
        <vt:lpwstr>_Toc37454730</vt:lpwstr>
      </vt:variant>
      <vt:variant>
        <vt:i4>1769521</vt:i4>
      </vt:variant>
      <vt:variant>
        <vt:i4>122</vt:i4>
      </vt:variant>
      <vt:variant>
        <vt:i4>0</vt:i4>
      </vt:variant>
      <vt:variant>
        <vt:i4>5</vt:i4>
      </vt:variant>
      <vt:variant>
        <vt:lpwstr/>
      </vt:variant>
      <vt:variant>
        <vt:lpwstr>_Toc37454729</vt:lpwstr>
      </vt:variant>
      <vt:variant>
        <vt:i4>1703985</vt:i4>
      </vt:variant>
      <vt:variant>
        <vt:i4>116</vt:i4>
      </vt:variant>
      <vt:variant>
        <vt:i4>0</vt:i4>
      </vt:variant>
      <vt:variant>
        <vt:i4>5</vt:i4>
      </vt:variant>
      <vt:variant>
        <vt:lpwstr/>
      </vt:variant>
      <vt:variant>
        <vt:lpwstr>_Toc37454728</vt:lpwstr>
      </vt:variant>
      <vt:variant>
        <vt:i4>1376305</vt:i4>
      </vt:variant>
      <vt:variant>
        <vt:i4>110</vt:i4>
      </vt:variant>
      <vt:variant>
        <vt:i4>0</vt:i4>
      </vt:variant>
      <vt:variant>
        <vt:i4>5</vt:i4>
      </vt:variant>
      <vt:variant>
        <vt:lpwstr/>
      </vt:variant>
      <vt:variant>
        <vt:lpwstr>_Toc37454727</vt:lpwstr>
      </vt:variant>
      <vt:variant>
        <vt:i4>1310769</vt:i4>
      </vt:variant>
      <vt:variant>
        <vt:i4>104</vt:i4>
      </vt:variant>
      <vt:variant>
        <vt:i4>0</vt:i4>
      </vt:variant>
      <vt:variant>
        <vt:i4>5</vt:i4>
      </vt:variant>
      <vt:variant>
        <vt:lpwstr/>
      </vt:variant>
      <vt:variant>
        <vt:lpwstr>_Toc37454726</vt:lpwstr>
      </vt:variant>
      <vt:variant>
        <vt:i4>1507377</vt:i4>
      </vt:variant>
      <vt:variant>
        <vt:i4>98</vt:i4>
      </vt:variant>
      <vt:variant>
        <vt:i4>0</vt:i4>
      </vt:variant>
      <vt:variant>
        <vt:i4>5</vt:i4>
      </vt:variant>
      <vt:variant>
        <vt:lpwstr/>
      </vt:variant>
      <vt:variant>
        <vt:lpwstr>_Toc37454725</vt:lpwstr>
      </vt:variant>
      <vt:variant>
        <vt:i4>1441841</vt:i4>
      </vt:variant>
      <vt:variant>
        <vt:i4>92</vt:i4>
      </vt:variant>
      <vt:variant>
        <vt:i4>0</vt:i4>
      </vt:variant>
      <vt:variant>
        <vt:i4>5</vt:i4>
      </vt:variant>
      <vt:variant>
        <vt:lpwstr/>
      </vt:variant>
      <vt:variant>
        <vt:lpwstr>_Toc37454724</vt:lpwstr>
      </vt:variant>
      <vt:variant>
        <vt:i4>1114161</vt:i4>
      </vt:variant>
      <vt:variant>
        <vt:i4>86</vt:i4>
      </vt:variant>
      <vt:variant>
        <vt:i4>0</vt:i4>
      </vt:variant>
      <vt:variant>
        <vt:i4>5</vt:i4>
      </vt:variant>
      <vt:variant>
        <vt:lpwstr/>
      </vt:variant>
      <vt:variant>
        <vt:lpwstr>_Toc37454723</vt:lpwstr>
      </vt:variant>
      <vt:variant>
        <vt:i4>1048625</vt:i4>
      </vt:variant>
      <vt:variant>
        <vt:i4>80</vt:i4>
      </vt:variant>
      <vt:variant>
        <vt:i4>0</vt:i4>
      </vt:variant>
      <vt:variant>
        <vt:i4>5</vt:i4>
      </vt:variant>
      <vt:variant>
        <vt:lpwstr/>
      </vt:variant>
      <vt:variant>
        <vt:lpwstr>_Toc37454722</vt:lpwstr>
      </vt:variant>
      <vt:variant>
        <vt:i4>1245233</vt:i4>
      </vt:variant>
      <vt:variant>
        <vt:i4>74</vt:i4>
      </vt:variant>
      <vt:variant>
        <vt:i4>0</vt:i4>
      </vt:variant>
      <vt:variant>
        <vt:i4>5</vt:i4>
      </vt:variant>
      <vt:variant>
        <vt:lpwstr/>
      </vt:variant>
      <vt:variant>
        <vt:lpwstr>_Toc37454721</vt:lpwstr>
      </vt:variant>
      <vt:variant>
        <vt:i4>1179697</vt:i4>
      </vt:variant>
      <vt:variant>
        <vt:i4>68</vt:i4>
      </vt:variant>
      <vt:variant>
        <vt:i4>0</vt:i4>
      </vt:variant>
      <vt:variant>
        <vt:i4>5</vt:i4>
      </vt:variant>
      <vt:variant>
        <vt:lpwstr/>
      </vt:variant>
      <vt:variant>
        <vt:lpwstr>_Toc37454720</vt:lpwstr>
      </vt:variant>
      <vt:variant>
        <vt:i4>1769522</vt:i4>
      </vt:variant>
      <vt:variant>
        <vt:i4>62</vt:i4>
      </vt:variant>
      <vt:variant>
        <vt:i4>0</vt:i4>
      </vt:variant>
      <vt:variant>
        <vt:i4>5</vt:i4>
      </vt:variant>
      <vt:variant>
        <vt:lpwstr/>
      </vt:variant>
      <vt:variant>
        <vt:lpwstr>_Toc37454719</vt:lpwstr>
      </vt:variant>
      <vt:variant>
        <vt:i4>1703986</vt:i4>
      </vt:variant>
      <vt:variant>
        <vt:i4>56</vt:i4>
      </vt:variant>
      <vt:variant>
        <vt:i4>0</vt:i4>
      </vt:variant>
      <vt:variant>
        <vt:i4>5</vt:i4>
      </vt:variant>
      <vt:variant>
        <vt:lpwstr/>
      </vt:variant>
      <vt:variant>
        <vt:lpwstr>_Toc37454718</vt:lpwstr>
      </vt:variant>
      <vt:variant>
        <vt:i4>1376306</vt:i4>
      </vt:variant>
      <vt:variant>
        <vt:i4>50</vt:i4>
      </vt:variant>
      <vt:variant>
        <vt:i4>0</vt:i4>
      </vt:variant>
      <vt:variant>
        <vt:i4>5</vt:i4>
      </vt:variant>
      <vt:variant>
        <vt:lpwstr/>
      </vt:variant>
      <vt:variant>
        <vt:lpwstr>_Toc37454717</vt:lpwstr>
      </vt:variant>
      <vt:variant>
        <vt:i4>1310770</vt:i4>
      </vt:variant>
      <vt:variant>
        <vt:i4>44</vt:i4>
      </vt:variant>
      <vt:variant>
        <vt:i4>0</vt:i4>
      </vt:variant>
      <vt:variant>
        <vt:i4>5</vt:i4>
      </vt:variant>
      <vt:variant>
        <vt:lpwstr/>
      </vt:variant>
      <vt:variant>
        <vt:lpwstr>_Toc37454716</vt:lpwstr>
      </vt:variant>
      <vt:variant>
        <vt:i4>1507378</vt:i4>
      </vt:variant>
      <vt:variant>
        <vt:i4>38</vt:i4>
      </vt:variant>
      <vt:variant>
        <vt:i4>0</vt:i4>
      </vt:variant>
      <vt:variant>
        <vt:i4>5</vt:i4>
      </vt:variant>
      <vt:variant>
        <vt:lpwstr/>
      </vt:variant>
      <vt:variant>
        <vt:lpwstr>_Toc37454715</vt:lpwstr>
      </vt:variant>
      <vt:variant>
        <vt:i4>1441842</vt:i4>
      </vt:variant>
      <vt:variant>
        <vt:i4>32</vt:i4>
      </vt:variant>
      <vt:variant>
        <vt:i4>0</vt:i4>
      </vt:variant>
      <vt:variant>
        <vt:i4>5</vt:i4>
      </vt:variant>
      <vt:variant>
        <vt:lpwstr/>
      </vt:variant>
      <vt:variant>
        <vt:lpwstr>_Toc37454714</vt:lpwstr>
      </vt:variant>
      <vt:variant>
        <vt:i4>1114162</vt:i4>
      </vt:variant>
      <vt:variant>
        <vt:i4>26</vt:i4>
      </vt:variant>
      <vt:variant>
        <vt:i4>0</vt:i4>
      </vt:variant>
      <vt:variant>
        <vt:i4>5</vt:i4>
      </vt:variant>
      <vt:variant>
        <vt:lpwstr/>
      </vt:variant>
      <vt:variant>
        <vt:lpwstr>_Toc37454713</vt:lpwstr>
      </vt:variant>
      <vt:variant>
        <vt:i4>1048626</vt:i4>
      </vt:variant>
      <vt:variant>
        <vt:i4>20</vt:i4>
      </vt:variant>
      <vt:variant>
        <vt:i4>0</vt:i4>
      </vt:variant>
      <vt:variant>
        <vt:i4>5</vt:i4>
      </vt:variant>
      <vt:variant>
        <vt:lpwstr/>
      </vt:variant>
      <vt:variant>
        <vt:lpwstr>_Toc37454712</vt:lpwstr>
      </vt:variant>
      <vt:variant>
        <vt:i4>1245234</vt:i4>
      </vt:variant>
      <vt:variant>
        <vt:i4>14</vt:i4>
      </vt:variant>
      <vt:variant>
        <vt:i4>0</vt:i4>
      </vt:variant>
      <vt:variant>
        <vt:i4>5</vt:i4>
      </vt:variant>
      <vt:variant>
        <vt:lpwstr/>
      </vt:variant>
      <vt:variant>
        <vt:lpwstr>_Toc37454711</vt:lpwstr>
      </vt:variant>
      <vt:variant>
        <vt:i4>1179698</vt:i4>
      </vt:variant>
      <vt:variant>
        <vt:i4>8</vt:i4>
      </vt:variant>
      <vt:variant>
        <vt:i4>0</vt:i4>
      </vt:variant>
      <vt:variant>
        <vt:i4>5</vt:i4>
      </vt:variant>
      <vt:variant>
        <vt:lpwstr/>
      </vt:variant>
      <vt:variant>
        <vt:lpwstr>_Toc37454710</vt:lpwstr>
      </vt:variant>
      <vt:variant>
        <vt:i4>1769523</vt:i4>
      </vt:variant>
      <vt:variant>
        <vt:i4>2</vt:i4>
      </vt:variant>
      <vt:variant>
        <vt:i4>0</vt:i4>
      </vt:variant>
      <vt:variant>
        <vt:i4>5</vt:i4>
      </vt:variant>
      <vt:variant>
        <vt:lpwstr/>
      </vt:variant>
      <vt:variant>
        <vt:lpwstr>_Toc37454709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Torres, Andrea F</cp:lastModifiedBy>
  <cp:revision>2</cp:revision>
  <cp:lastPrinted>2002-04-23T16:31:00Z</cp:lastPrinted>
  <dcterms:created xsi:type="dcterms:W3CDTF">2020-04-23T09:44:00Z</dcterms:created>
  <dcterms:modified xsi:type="dcterms:W3CDTF">2020-04-23T09:44:00Z</dcterms:modified>
</cp:coreProperties>
</file>